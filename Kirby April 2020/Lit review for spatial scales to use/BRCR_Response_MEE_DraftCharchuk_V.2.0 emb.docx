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C531A" w14:textId="77777777" w:rsidR="00BB78C7" w:rsidRPr="00507165" w:rsidRDefault="00BB78C7" w:rsidP="00BB78C7">
      <w:pPr>
        <w:spacing w:line="480" w:lineRule="auto"/>
        <w:outlineLvl w:val="0"/>
        <w:rPr>
          <w:rFonts w:ascii="Times" w:hAnsi="Times"/>
        </w:rPr>
      </w:pPr>
      <w:r w:rsidRPr="00507165">
        <w:rPr>
          <w:rFonts w:ascii="Times" w:hAnsi="Times"/>
        </w:rPr>
        <w:t xml:space="preserve">Journal: </w:t>
      </w:r>
      <w:r>
        <w:rPr>
          <w:rFonts w:ascii="Times" w:hAnsi="Times"/>
        </w:rPr>
        <w:t>Methods in Ecology and Evolution</w:t>
      </w:r>
    </w:p>
    <w:p w14:paraId="58ACCD1B" w14:textId="77777777" w:rsidR="00BB78C7" w:rsidRPr="00507165" w:rsidRDefault="00BB78C7" w:rsidP="00BB78C7">
      <w:pPr>
        <w:spacing w:line="480" w:lineRule="auto"/>
        <w:rPr>
          <w:rFonts w:ascii="Times" w:hAnsi="Times"/>
        </w:rPr>
      </w:pPr>
    </w:p>
    <w:p w14:paraId="78457BA4" w14:textId="0B78FA32" w:rsidR="00BB78C7" w:rsidRPr="00BB78C7" w:rsidRDefault="00BB78C7" w:rsidP="00BB78C7">
      <w:pPr>
        <w:spacing w:line="480" w:lineRule="auto"/>
        <w:rPr>
          <w:rFonts w:ascii="Times" w:hAnsi="Times"/>
          <w:b/>
          <w:i/>
        </w:rPr>
      </w:pPr>
      <w:r w:rsidRPr="00507165">
        <w:rPr>
          <w:rFonts w:ascii="Times" w:hAnsi="Times"/>
        </w:rPr>
        <w:t xml:space="preserve">Title: </w:t>
      </w:r>
      <w:r>
        <w:rPr>
          <w:rFonts w:ascii="Times" w:hAnsi="Times"/>
          <w:b/>
        </w:rPr>
        <w:t xml:space="preserve">The use of computer recognizer data </w:t>
      </w:r>
      <w:r w:rsidR="00F828EE">
        <w:rPr>
          <w:rFonts w:ascii="Times" w:hAnsi="Times"/>
          <w:b/>
        </w:rPr>
        <w:t xml:space="preserve">to assess </w:t>
      </w:r>
      <w:r w:rsidR="00E03583">
        <w:rPr>
          <w:rFonts w:ascii="Times" w:hAnsi="Times"/>
          <w:b/>
        </w:rPr>
        <w:t xml:space="preserve">habitat </w:t>
      </w:r>
      <w:r w:rsidR="00913FE4">
        <w:rPr>
          <w:rFonts w:ascii="Times" w:hAnsi="Times"/>
          <w:b/>
        </w:rPr>
        <w:t xml:space="preserve">use and occupancy of </w:t>
      </w:r>
      <w:r w:rsidR="00F828EE">
        <w:rPr>
          <w:rFonts w:ascii="Times" w:hAnsi="Times"/>
          <w:b/>
        </w:rPr>
        <w:t>understory protection harvest area</w:t>
      </w:r>
      <w:r w:rsidR="00913FE4">
        <w:rPr>
          <w:rFonts w:ascii="Times" w:hAnsi="Times"/>
          <w:b/>
        </w:rPr>
        <w:t xml:space="preserve">s </w:t>
      </w:r>
      <w:r w:rsidR="00F828EE">
        <w:rPr>
          <w:rFonts w:ascii="Times" w:hAnsi="Times"/>
          <w:b/>
        </w:rPr>
        <w:t>by</w:t>
      </w:r>
      <w:r>
        <w:rPr>
          <w:rFonts w:ascii="Times" w:hAnsi="Times"/>
          <w:b/>
        </w:rPr>
        <w:t xml:space="preserve"> Brown Creepers, </w:t>
      </w:r>
      <w:proofErr w:type="spellStart"/>
      <w:r>
        <w:rPr>
          <w:rFonts w:ascii="Times" w:hAnsi="Times"/>
          <w:b/>
          <w:i/>
        </w:rPr>
        <w:t>Certhia</w:t>
      </w:r>
      <w:proofErr w:type="spellEnd"/>
      <w:r>
        <w:rPr>
          <w:rFonts w:ascii="Times" w:hAnsi="Times"/>
          <w:b/>
          <w:i/>
        </w:rPr>
        <w:t xml:space="preserve"> </w:t>
      </w:r>
      <w:proofErr w:type="spellStart"/>
      <w:proofErr w:type="gramStart"/>
      <w:r>
        <w:rPr>
          <w:rFonts w:ascii="Times" w:hAnsi="Times"/>
          <w:b/>
          <w:i/>
        </w:rPr>
        <w:t>americana</w:t>
      </w:r>
      <w:proofErr w:type="spellEnd"/>
      <w:proofErr w:type="gramEnd"/>
    </w:p>
    <w:p w14:paraId="1CA545EE" w14:textId="77777777" w:rsidR="00BB78C7" w:rsidRPr="00507165" w:rsidRDefault="00BB78C7" w:rsidP="00BB78C7">
      <w:pPr>
        <w:spacing w:line="480" w:lineRule="auto"/>
        <w:outlineLvl w:val="0"/>
        <w:rPr>
          <w:rFonts w:ascii="Times" w:hAnsi="Times"/>
        </w:rPr>
      </w:pPr>
      <w:r w:rsidRPr="00507165">
        <w:rPr>
          <w:rFonts w:ascii="Times" w:hAnsi="Times"/>
        </w:rPr>
        <w:t>Connor Charchuk</w:t>
      </w:r>
      <w:r w:rsidRPr="00507165">
        <w:rPr>
          <w:rFonts w:ascii="Times" w:hAnsi="Times"/>
          <w:vertAlign w:val="superscript"/>
        </w:rPr>
        <w:t>1</w:t>
      </w:r>
    </w:p>
    <w:p w14:paraId="0B787EFA" w14:textId="77777777" w:rsidR="00BB78C7" w:rsidRPr="00507165" w:rsidRDefault="00BB78C7" w:rsidP="00BB78C7">
      <w:pPr>
        <w:spacing w:line="480" w:lineRule="auto"/>
        <w:rPr>
          <w:rFonts w:ascii="Times" w:hAnsi="Times"/>
          <w:iCs/>
          <w:lang w:val="en-CA" w:eastAsia="en-CA"/>
        </w:rPr>
      </w:pPr>
      <w:r w:rsidRPr="00507165">
        <w:rPr>
          <w:rFonts w:ascii="Times" w:hAnsi="Times"/>
          <w:iCs/>
          <w:vertAlign w:val="superscript"/>
          <w:lang w:val="en-CA" w:eastAsia="en-CA"/>
        </w:rPr>
        <w:t>1</w:t>
      </w:r>
      <w:r w:rsidRPr="00507165">
        <w:rPr>
          <w:rFonts w:ascii="Times" w:hAnsi="Times"/>
          <w:iCs/>
          <w:lang w:val="en-CA" w:eastAsia="en-CA"/>
        </w:rPr>
        <w:t>Department of Biological Sciences, University of Alberta, Edmonton, AB Canada</w:t>
      </w:r>
    </w:p>
    <w:p w14:paraId="28ABE32F" w14:textId="77777777" w:rsidR="00BB78C7" w:rsidRPr="00507165" w:rsidRDefault="00BB78C7" w:rsidP="00BB78C7">
      <w:pPr>
        <w:spacing w:line="480" w:lineRule="auto"/>
        <w:rPr>
          <w:rFonts w:ascii="Times" w:hAnsi="Times"/>
        </w:rPr>
      </w:pPr>
    </w:p>
    <w:p w14:paraId="65375BE9" w14:textId="77777777" w:rsidR="00BB78C7" w:rsidRPr="00507165" w:rsidRDefault="00BB78C7" w:rsidP="00BB78C7">
      <w:pPr>
        <w:spacing w:line="480" w:lineRule="auto"/>
        <w:rPr>
          <w:rFonts w:ascii="Times" w:hAnsi="Times"/>
        </w:rPr>
      </w:pPr>
    </w:p>
    <w:p w14:paraId="17CDF1AF" w14:textId="77777777" w:rsidR="00BB78C7" w:rsidRPr="00507165" w:rsidRDefault="00BB78C7" w:rsidP="00BB78C7">
      <w:pPr>
        <w:spacing w:line="480" w:lineRule="auto"/>
        <w:rPr>
          <w:rFonts w:ascii="Times" w:hAnsi="Times"/>
          <w:iCs/>
          <w:lang w:val="en-CA" w:eastAsia="en-CA"/>
        </w:rPr>
      </w:pPr>
      <w:r w:rsidRPr="00507165">
        <w:rPr>
          <w:rFonts w:ascii="Times" w:hAnsi="Times"/>
          <w:iCs/>
          <w:lang w:val="en-CA" w:eastAsia="en-CA"/>
        </w:rPr>
        <w:t xml:space="preserve">* Correspondence and current address: </w:t>
      </w:r>
    </w:p>
    <w:p w14:paraId="52BD7999" w14:textId="77777777" w:rsidR="00BB78C7" w:rsidRPr="00507165" w:rsidRDefault="00BB78C7" w:rsidP="00BB78C7">
      <w:pPr>
        <w:spacing w:line="480" w:lineRule="auto"/>
        <w:rPr>
          <w:rFonts w:ascii="Times" w:hAnsi="Times"/>
        </w:rPr>
      </w:pPr>
      <w:r w:rsidRPr="00507165">
        <w:rPr>
          <w:rFonts w:ascii="Times" w:hAnsi="Times"/>
          <w:iCs/>
          <w:lang w:val="en-CA" w:eastAsia="en-CA"/>
        </w:rPr>
        <w:t xml:space="preserve">Connor </w:t>
      </w:r>
      <w:proofErr w:type="spellStart"/>
      <w:r w:rsidRPr="00507165">
        <w:rPr>
          <w:rFonts w:ascii="Times" w:hAnsi="Times"/>
          <w:iCs/>
          <w:lang w:val="en-CA" w:eastAsia="en-CA"/>
        </w:rPr>
        <w:t>Charchuk</w:t>
      </w:r>
      <w:proofErr w:type="spellEnd"/>
      <w:r w:rsidRPr="00507165">
        <w:rPr>
          <w:rFonts w:ascii="Times" w:hAnsi="Times"/>
          <w:iCs/>
          <w:lang w:val="en-CA" w:eastAsia="en-CA"/>
        </w:rPr>
        <w:t xml:space="preserve">, Department of Biological Sciences, University of Alberta, L1-199 CCIS, Edmonton, Alberta, T6G 2E9, </w:t>
      </w:r>
      <w:hyperlink r:id="rId6" w:history="1">
        <w:r w:rsidRPr="00507165">
          <w:rPr>
            <w:rStyle w:val="Hyperlink"/>
            <w:rFonts w:ascii="Times" w:hAnsi="Times"/>
          </w:rPr>
          <w:t>ccharchu@ualberta.ca</w:t>
        </w:r>
      </w:hyperlink>
    </w:p>
    <w:p w14:paraId="49EED72C" w14:textId="77777777" w:rsidR="00BB78C7" w:rsidRPr="00507165" w:rsidRDefault="00BB78C7" w:rsidP="00BB78C7">
      <w:pPr>
        <w:spacing w:line="480" w:lineRule="auto"/>
        <w:rPr>
          <w:rFonts w:ascii="Times" w:hAnsi="Times"/>
          <w:iCs/>
          <w:lang w:val="en-CA" w:eastAsia="en-CA"/>
        </w:rPr>
      </w:pPr>
    </w:p>
    <w:p w14:paraId="6AC17EBC" w14:textId="77777777" w:rsidR="00BB78C7" w:rsidRPr="00507165" w:rsidRDefault="00BB78C7" w:rsidP="00BB78C7">
      <w:pPr>
        <w:spacing w:line="480" w:lineRule="auto"/>
        <w:rPr>
          <w:rFonts w:ascii="Times" w:hAnsi="Times"/>
          <w:iCs/>
          <w:lang w:val="en-CA" w:eastAsia="en-CA"/>
        </w:rPr>
      </w:pPr>
    </w:p>
    <w:p w14:paraId="1C27E4A4" w14:textId="77777777" w:rsidR="00BB78C7" w:rsidRPr="00507165" w:rsidRDefault="00BB78C7" w:rsidP="00BB78C7">
      <w:pPr>
        <w:spacing w:line="480" w:lineRule="auto"/>
        <w:rPr>
          <w:rFonts w:ascii="Times" w:hAnsi="Times"/>
          <w:iCs/>
          <w:lang w:val="en-CA" w:eastAsia="en-CA"/>
        </w:rPr>
      </w:pPr>
    </w:p>
    <w:p w14:paraId="417B2219" w14:textId="77777777" w:rsidR="00BB78C7" w:rsidRPr="00507165" w:rsidRDefault="00BB78C7" w:rsidP="00BB78C7">
      <w:pPr>
        <w:spacing w:line="480" w:lineRule="auto"/>
        <w:rPr>
          <w:rFonts w:ascii="Times" w:hAnsi="Times"/>
          <w:iCs/>
          <w:lang w:val="en-CA" w:eastAsia="en-CA"/>
        </w:rPr>
      </w:pPr>
    </w:p>
    <w:p w14:paraId="2BD7ED9A" w14:textId="77777777" w:rsidR="00BB78C7" w:rsidRPr="00507165" w:rsidRDefault="00BB78C7" w:rsidP="00BB78C7">
      <w:pPr>
        <w:spacing w:line="480" w:lineRule="auto"/>
        <w:rPr>
          <w:rFonts w:ascii="Times" w:hAnsi="Times"/>
          <w:iCs/>
          <w:lang w:val="en-CA" w:eastAsia="en-CA"/>
        </w:rPr>
      </w:pPr>
    </w:p>
    <w:p w14:paraId="15C30297" w14:textId="77777777" w:rsidR="00BB78C7" w:rsidRPr="00507165" w:rsidRDefault="00BB78C7" w:rsidP="00BB78C7">
      <w:pPr>
        <w:spacing w:line="480" w:lineRule="auto"/>
        <w:rPr>
          <w:rFonts w:ascii="Times" w:hAnsi="Times"/>
          <w:iCs/>
          <w:lang w:val="en-CA" w:eastAsia="en-CA"/>
        </w:rPr>
      </w:pPr>
    </w:p>
    <w:p w14:paraId="754725EE" w14:textId="77777777" w:rsidR="00BB78C7" w:rsidRPr="00507165" w:rsidRDefault="00BB78C7" w:rsidP="00BB78C7">
      <w:pPr>
        <w:spacing w:line="480" w:lineRule="auto"/>
        <w:rPr>
          <w:rFonts w:ascii="Times" w:hAnsi="Times"/>
          <w:iCs/>
          <w:lang w:val="en-CA" w:eastAsia="en-CA"/>
        </w:rPr>
      </w:pPr>
    </w:p>
    <w:p w14:paraId="45871BD0" w14:textId="77777777" w:rsidR="00BB78C7" w:rsidRPr="00507165" w:rsidRDefault="00BB78C7" w:rsidP="00BB78C7">
      <w:pPr>
        <w:spacing w:line="480" w:lineRule="auto"/>
        <w:rPr>
          <w:rFonts w:ascii="Times" w:hAnsi="Times"/>
          <w:iCs/>
          <w:lang w:val="en-CA" w:eastAsia="en-CA"/>
        </w:rPr>
      </w:pPr>
    </w:p>
    <w:p w14:paraId="6B42DA3E" w14:textId="77777777" w:rsidR="00BB78C7" w:rsidRPr="00507165" w:rsidRDefault="00BB78C7" w:rsidP="00BB78C7">
      <w:pPr>
        <w:spacing w:line="480" w:lineRule="auto"/>
        <w:rPr>
          <w:rFonts w:ascii="Times" w:hAnsi="Times"/>
          <w:iCs/>
          <w:lang w:val="en-CA" w:eastAsia="en-CA"/>
        </w:rPr>
      </w:pPr>
    </w:p>
    <w:p w14:paraId="7EBB7B00" w14:textId="77777777" w:rsidR="00BB78C7" w:rsidRPr="00507165" w:rsidRDefault="00BB78C7" w:rsidP="00BB78C7">
      <w:pPr>
        <w:spacing w:line="480" w:lineRule="auto"/>
        <w:rPr>
          <w:rFonts w:ascii="Times" w:hAnsi="Times"/>
          <w:iCs/>
          <w:lang w:val="en-CA" w:eastAsia="en-CA"/>
        </w:rPr>
      </w:pPr>
    </w:p>
    <w:p w14:paraId="796AA037" w14:textId="77777777" w:rsidR="00BB78C7" w:rsidRPr="00507165" w:rsidRDefault="00BB78C7" w:rsidP="00BB78C7">
      <w:pPr>
        <w:spacing w:line="480" w:lineRule="auto"/>
        <w:rPr>
          <w:rFonts w:ascii="Times" w:hAnsi="Times"/>
          <w:iCs/>
          <w:lang w:val="en-CA" w:eastAsia="en-CA"/>
        </w:rPr>
      </w:pPr>
    </w:p>
    <w:p w14:paraId="0A914982" w14:textId="77777777" w:rsidR="00BB78C7" w:rsidRPr="00507165" w:rsidRDefault="00BB78C7" w:rsidP="00BB78C7">
      <w:pPr>
        <w:spacing w:line="480" w:lineRule="auto"/>
        <w:rPr>
          <w:rFonts w:ascii="Times" w:hAnsi="Times"/>
          <w:iCs/>
          <w:lang w:val="en-CA" w:eastAsia="en-CA"/>
        </w:rPr>
      </w:pPr>
    </w:p>
    <w:p w14:paraId="0C3CA685" w14:textId="4264F8D2" w:rsidR="003F3406" w:rsidRDefault="003F3406" w:rsidP="00F828EE">
      <w:pPr>
        <w:spacing w:line="480" w:lineRule="auto"/>
        <w:rPr>
          <w:rFonts w:ascii="Times" w:hAnsi="Times"/>
        </w:rPr>
      </w:pPr>
      <w:r>
        <w:rPr>
          <w:rFonts w:ascii="Times" w:hAnsi="Times"/>
        </w:rPr>
        <w:lastRenderedPageBreak/>
        <w:t>KEYWORDS</w:t>
      </w:r>
    </w:p>
    <w:p w14:paraId="519E5663" w14:textId="77777777" w:rsidR="003F3406" w:rsidRDefault="003F3406" w:rsidP="00F828EE">
      <w:pPr>
        <w:spacing w:line="480" w:lineRule="auto"/>
        <w:rPr>
          <w:rFonts w:ascii="Times" w:hAnsi="Times"/>
        </w:rPr>
      </w:pPr>
    </w:p>
    <w:p w14:paraId="5B417DEB" w14:textId="62477072" w:rsidR="003F3406" w:rsidRDefault="003F3406" w:rsidP="00F828EE">
      <w:pPr>
        <w:spacing w:line="480" w:lineRule="auto"/>
        <w:rPr>
          <w:rFonts w:ascii="Times" w:hAnsi="Times"/>
        </w:rPr>
      </w:pPr>
      <w:r>
        <w:rPr>
          <w:rFonts w:ascii="Times" w:hAnsi="Times"/>
        </w:rPr>
        <w:t>ABSTRACT</w:t>
      </w:r>
    </w:p>
    <w:p w14:paraId="096E29D4" w14:textId="77777777" w:rsidR="003F3406" w:rsidRDefault="003F3406" w:rsidP="00F828EE">
      <w:pPr>
        <w:spacing w:line="480" w:lineRule="auto"/>
        <w:rPr>
          <w:rFonts w:ascii="Times" w:hAnsi="Times"/>
        </w:rPr>
      </w:pPr>
    </w:p>
    <w:p w14:paraId="4C7E941C" w14:textId="77777777" w:rsidR="003F3406" w:rsidRDefault="003F3406" w:rsidP="00F828EE">
      <w:pPr>
        <w:spacing w:line="480" w:lineRule="auto"/>
        <w:rPr>
          <w:rFonts w:ascii="Times" w:hAnsi="Times"/>
        </w:rPr>
      </w:pPr>
    </w:p>
    <w:p w14:paraId="4BB1E8C7" w14:textId="77777777" w:rsidR="003F3406" w:rsidRDefault="003F3406" w:rsidP="00F828EE">
      <w:pPr>
        <w:spacing w:line="480" w:lineRule="auto"/>
        <w:rPr>
          <w:rFonts w:ascii="Times" w:hAnsi="Times"/>
        </w:rPr>
      </w:pPr>
    </w:p>
    <w:p w14:paraId="7DE2C231" w14:textId="77777777" w:rsidR="003F3406" w:rsidRDefault="003F3406" w:rsidP="00F828EE">
      <w:pPr>
        <w:spacing w:line="480" w:lineRule="auto"/>
        <w:rPr>
          <w:rFonts w:ascii="Times" w:hAnsi="Times"/>
        </w:rPr>
      </w:pPr>
    </w:p>
    <w:p w14:paraId="02BDA685" w14:textId="77777777" w:rsidR="00BB78C7" w:rsidRPr="00F0282D" w:rsidRDefault="00BB78C7" w:rsidP="00F828EE">
      <w:pPr>
        <w:spacing w:line="480" w:lineRule="auto"/>
        <w:rPr>
          <w:rFonts w:ascii="Times" w:hAnsi="Times"/>
        </w:rPr>
      </w:pPr>
      <w:r w:rsidRPr="00F0282D">
        <w:rPr>
          <w:rFonts w:ascii="Times" w:hAnsi="Times"/>
        </w:rPr>
        <w:t>INTRODUCTION</w:t>
      </w:r>
    </w:p>
    <w:p w14:paraId="1F79BF94" w14:textId="2AA73FF0" w:rsidR="00D51B44" w:rsidRDefault="00D51B44" w:rsidP="007F5141">
      <w:pPr>
        <w:spacing w:line="480" w:lineRule="auto"/>
        <w:ind w:firstLine="720"/>
      </w:pPr>
      <w:r>
        <w:t xml:space="preserve">Estimating species’ </w:t>
      </w:r>
      <w:commentRangeStart w:id="0"/>
      <w:r>
        <w:t xml:space="preserve">population demographics </w:t>
      </w:r>
      <w:commentRangeEnd w:id="0"/>
      <w:r w:rsidR="00342F38">
        <w:rPr>
          <w:rStyle w:val="CommentReference"/>
        </w:rPr>
        <w:commentReference w:id="0"/>
      </w:r>
      <w:r>
        <w:t>and habitat associations are intimately linked objectives in conservation biology</w:t>
      </w:r>
      <w:r w:rsidR="00D53008">
        <w:t xml:space="preserve">. </w:t>
      </w:r>
      <w:r w:rsidR="00D41DBF">
        <w:t>Increasingly</w:t>
      </w:r>
      <w:r w:rsidR="00D53008">
        <w:t xml:space="preserve">, a single model </w:t>
      </w:r>
      <w:r w:rsidR="00D41DBF">
        <w:t>is</w:t>
      </w:r>
      <w:r w:rsidR="00D53008">
        <w:t xml:space="preserve"> used to</w:t>
      </w:r>
      <w:r>
        <w:t xml:space="preserve"> derive</w:t>
      </w:r>
      <w:r w:rsidR="00D53008">
        <w:t xml:space="preserve"> estimates for </w:t>
      </w:r>
      <w:r w:rsidR="00CF46F6">
        <w:t xml:space="preserve">habitat-abundance </w:t>
      </w:r>
      <w:r w:rsidR="00D41DBF">
        <w:t>associations</w:t>
      </w:r>
      <w:r w:rsidR="00CF46F6">
        <w:t xml:space="preserve">, </w:t>
      </w:r>
      <w:r w:rsidR="00D53008">
        <w:t>which</w:t>
      </w:r>
      <w:r w:rsidR="00CF46F6">
        <w:t xml:space="preserve"> </w:t>
      </w:r>
      <w:r w:rsidR="00D41DBF">
        <w:t>are then</w:t>
      </w:r>
      <w:r w:rsidR="00CF46F6">
        <w:t xml:space="preserve"> extrapolated to estimate abundance over a </w:t>
      </w:r>
      <w:ins w:id="1" w:author="ABMI" w:date="2017-05-04T19:44:00Z">
        <w:r w:rsidR="00342F38">
          <w:t xml:space="preserve">larger </w:t>
        </w:r>
      </w:ins>
      <w:r w:rsidR="00CF46F6">
        <w:t>spatial scale</w:t>
      </w:r>
      <w:r>
        <w:t>.</w:t>
      </w:r>
      <w:r w:rsidR="001D42FC">
        <w:t xml:space="preserve"> </w:t>
      </w:r>
      <w:r w:rsidR="00CF46F6">
        <w:t>Resource selection functions (RSFs) were originally designed to predict habitat selection by a species, and have since been expanded upon to estimate abundances</w:t>
      </w:r>
      <w:ins w:id="2" w:author="Connor Charchuk" w:date="2017-04-28T20:43:00Z">
        <w:r w:rsidR="00142EB9">
          <w:t xml:space="preserve"> (cite)</w:t>
        </w:r>
      </w:ins>
      <w:r w:rsidR="00CF46F6">
        <w:t xml:space="preserve">. </w:t>
      </w:r>
      <w:r w:rsidR="00142EB9">
        <w:t>Similarly</w:t>
      </w:r>
      <w:r w:rsidR="00CF46F6">
        <w:t xml:space="preserve">, occupancy models have been a long-standing approach to estimating population density and abundances </w:t>
      </w:r>
      <w:r w:rsidR="00142EB9">
        <w:t>from occurrence data at sample locations</w:t>
      </w:r>
      <w:r w:rsidR="00CF46F6">
        <w:t xml:space="preserve">, but have </w:t>
      </w:r>
      <w:r w:rsidR="0018421D">
        <w:t>recently</w:t>
      </w:r>
      <w:r w:rsidR="00CF46F6">
        <w:t xml:space="preserve"> been applied in habitat</w:t>
      </w:r>
      <w:r w:rsidR="0018421D">
        <w:t xml:space="preserve">-modelling </w:t>
      </w:r>
      <w:commentRangeStart w:id="3"/>
      <w:r w:rsidR="0018421D">
        <w:t>frameworks</w:t>
      </w:r>
      <w:commentRangeEnd w:id="3"/>
      <w:r w:rsidR="00342F38">
        <w:rPr>
          <w:rStyle w:val="CommentReference"/>
        </w:rPr>
        <w:commentReference w:id="3"/>
      </w:r>
      <w:r w:rsidR="00CF46F6">
        <w:t xml:space="preserve">. </w:t>
      </w:r>
    </w:p>
    <w:p w14:paraId="0D45CEB1" w14:textId="166863CB" w:rsidR="00FD259F" w:rsidRDefault="00FD259F" w:rsidP="007F5141">
      <w:pPr>
        <w:spacing w:line="480" w:lineRule="auto"/>
        <w:ind w:firstLine="720"/>
      </w:pPr>
      <w:r>
        <w:t xml:space="preserve">Perhaps the most common application of occupancy models is </w:t>
      </w:r>
      <w:r w:rsidR="00142EB9">
        <w:t xml:space="preserve">with </w:t>
      </w:r>
      <w:r>
        <w:t xml:space="preserve">avian point count surveys to estimate population sizes for many species. </w:t>
      </w:r>
      <w:r w:rsidR="00DD2B54">
        <w:t xml:space="preserve">Point count surveys rely on aural detection of species at </w:t>
      </w:r>
      <w:r w:rsidR="00AA4073">
        <w:t xml:space="preserve">survey </w:t>
      </w:r>
      <w:r w:rsidR="00DD2B54">
        <w:t xml:space="preserve">locations on the landscape over </w:t>
      </w:r>
      <w:r w:rsidR="00AA4073">
        <w:t xml:space="preserve">repeated </w:t>
      </w:r>
      <w:r w:rsidR="00DD2B54">
        <w:t xml:space="preserve">visits. </w:t>
      </w:r>
      <w:r w:rsidR="000C31E9">
        <w:t xml:space="preserve">The potential for an individual being present at that location but going undetected at any given visit is governed by two processes: 1) the individual was available for detection but the observer failed to detect the cue; or 2) the individual did not produce a detectable cue. </w:t>
      </w:r>
      <w:proofErr w:type="spellStart"/>
      <w:r w:rsidR="004408E5">
        <w:t>MacKenzie</w:t>
      </w:r>
      <w:proofErr w:type="spellEnd"/>
      <w:r w:rsidR="004408E5">
        <w:t xml:space="preserve"> et al. (2002) was the first to recognize this issue in point-count surveys, and </w:t>
      </w:r>
      <w:r w:rsidR="004408E5">
        <w:lastRenderedPageBreak/>
        <w:t xml:space="preserve">developed a detection-corrected occupancy modelling (DCOM) approach to </w:t>
      </w:r>
      <w:r w:rsidR="00C444F8">
        <w:t>account for imperfect detectability</w:t>
      </w:r>
      <w:r w:rsidR="004408E5">
        <w:t>.</w:t>
      </w:r>
      <w:r w:rsidR="005F19D0">
        <w:t xml:space="preserve"> DCOMs </w:t>
      </w:r>
      <w:r w:rsidR="00202190">
        <w:t>use a logistic regression model</w:t>
      </w:r>
      <w:r w:rsidR="00C6516C">
        <w:t xml:space="preserve"> to estimate</w:t>
      </w:r>
      <w:r w:rsidR="00202190">
        <w:t xml:space="preserve"> the effect of</w:t>
      </w:r>
      <w:r w:rsidR="005F19D0">
        <w:t xml:space="preserve"> environmental covariates </w:t>
      </w:r>
      <w:r w:rsidR="00202190">
        <w:t>on the</w:t>
      </w:r>
      <w:r w:rsidR="005F19D0">
        <w:t xml:space="preserve"> probability that a species occurs at a given point location, while simultaneously </w:t>
      </w:r>
      <w:r w:rsidR="003712C6">
        <w:t>estimating</w:t>
      </w:r>
      <w:r w:rsidR="005F19D0">
        <w:t xml:space="preserve"> </w:t>
      </w:r>
      <w:r w:rsidR="00C26E61">
        <w:t xml:space="preserve">detection probabilities that are less than </w:t>
      </w:r>
      <w:commentRangeStart w:id="4"/>
      <w:r w:rsidR="00C26E61">
        <w:t>1</w:t>
      </w:r>
      <w:commentRangeEnd w:id="4"/>
      <w:r w:rsidR="00342F38">
        <w:rPr>
          <w:rStyle w:val="CommentReference"/>
        </w:rPr>
        <w:commentReference w:id="4"/>
      </w:r>
      <w:r w:rsidR="005F19D0">
        <w:t xml:space="preserve">. </w:t>
      </w:r>
    </w:p>
    <w:p w14:paraId="2F392149" w14:textId="68288C8C" w:rsidR="00854ED9" w:rsidRDefault="001D1693" w:rsidP="00985B7C">
      <w:pPr>
        <w:spacing w:line="480" w:lineRule="auto"/>
        <w:ind w:firstLine="720"/>
      </w:pPr>
      <w:r>
        <w:t xml:space="preserve">The ability for occupancy models to provide an unbiased estimate of occupancy rates has been tested </w:t>
      </w:r>
      <w:r w:rsidR="00985B7C">
        <w:t xml:space="preserve">extensively </w:t>
      </w:r>
      <w:r>
        <w:t>using simulation studies</w:t>
      </w:r>
      <w:ins w:id="5" w:author="Connor Charchuk" w:date="2017-04-28T20:49:00Z">
        <w:r w:rsidR="00061AB2">
          <w:t xml:space="preserve"> (cite multiple examples)</w:t>
        </w:r>
      </w:ins>
      <w:r>
        <w:t xml:space="preserve">. However, </w:t>
      </w:r>
      <w:r w:rsidR="00DD32FA">
        <w:t>an</w:t>
      </w:r>
      <w:r w:rsidR="00F1332C">
        <w:t xml:space="preserve"> </w:t>
      </w:r>
      <w:r>
        <w:t xml:space="preserve">assessment of the ability for occupancy models to correctly estimate habitat-occupancy relationships </w:t>
      </w:r>
      <w:r w:rsidR="00F1332C">
        <w:t>is lacking</w:t>
      </w:r>
      <w:ins w:id="6" w:author="Connor Charchuk" w:date="2017-04-28T20:51:00Z">
        <w:r w:rsidR="00C20C28">
          <w:t xml:space="preserve"> (cite?)</w:t>
        </w:r>
      </w:ins>
      <w:r w:rsidR="00F1332C">
        <w:t>. As these models are</w:t>
      </w:r>
      <w:r w:rsidR="006F669E">
        <w:t xml:space="preserve"> being</w:t>
      </w:r>
      <w:r w:rsidR="00F1332C">
        <w:t xml:space="preserve"> increasingly used to </w:t>
      </w:r>
      <w:r w:rsidR="00DD10EC">
        <w:t>predict abundances</w:t>
      </w:r>
      <w:r w:rsidR="00F1332C">
        <w:t xml:space="preserve"> based on extrapolations</w:t>
      </w:r>
      <w:ins w:id="7" w:author="Connor Charchuk" w:date="2017-04-28T20:51:00Z">
        <w:r w:rsidR="00C20C28">
          <w:t xml:space="preserve"> (examples?)</w:t>
        </w:r>
      </w:ins>
      <w:r w:rsidR="00F1332C">
        <w:t xml:space="preserve">, it is essential to </w:t>
      </w:r>
      <w:r w:rsidR="008D6E43">
        <w:t xml:space="preserve">assess </w:t>
      </w:r>
      <w:r w:rsidR="00F1332C">
        <w:t xml:space="preserve">their ability to </w:t>
      </w:r>
      <w:r w:rsidR="008D6E43">
        <w:t>provide</w:t>
      </w:r>
      <w:r w:rsidR="00F1332C">
        <w:t xml:space="preserve"> </w:t>
      </w:r>
      <w:r w:rsidR="00FB5A97">
        <w:t xml:space="preserve">accurate </w:t>
      </w:r>
      <w:r w:rsidR="00F1332C">
        <w:t>estimates of habitat-occupancy associations.</w:t>
      </w:r>
      <w:r w:rsidR="00A92BEB">
        <w:t xml:space="preserve"> Even within the scope of a study, habitat-occupancy associations may be used to draw inferences about the effects of land uses on different organisms</w:t>
      </w:r>
      <w:ins w:id="8" w:author="Connor Charchuk" w:date="2017-04-28T20:53:00Z">
        <w:r w:rsidR="00232EF1">
          <w:t xml:space="preserve"> (examples?)</w:t>
        </w:r>
      </w:ins>
      <w:r w:rsidR="00A92BEB">
        <w:t xml:space="preserve">. </w:t>
      </w:r>
      <w:r w:rsidR="00DD32FA">
        <w:t>I</w:t>
      </w:r>
      <w:r w:rsidR="00477B01">
        <w:t>nterpretation of</w:t>
      </w:r>
      <w:r w:rsidR="008E4975">
        <w:t xml:space="preserve"> incorrect predictions derived from</w:t>
      </w:r>
      <w:r w:rsidR="00477B01">
        <w:t xml:space="preserve"> these models may lead to </w:t>
      </w:r>
      <w:commentRangeStart w:id="9"/>
      <w:r w:rsidR="00316A5B">
        <w:t>inappropriate</w:t>
      </w:r>
      <w:ins w:id="10" w:author="Connor Charchuk" w:date="2017-04-28T21:23:00Z">
        <w:r w:rsidR="003D1D77">
          <w:t xml:space="preserve"> </w:t>
        </w:r>
      </w:ins>
      <w:commentRangeEnd w:id="9"/>
      <w:r w:rsidR="00316A5B">
        <w:rPr>
          <w:rStyle w:val="CommentReference"/>
        </w:rPr>
        <w:commentReference w:id="9"/>
      </w:r>
      <w:r w:rsidR="00477B01">
        <w:t xml:space="preserve">management </w:t>
      </w:r>
      <w:commentRangeStart w:id="11"/>
      <w:r w:rsidR="00477B01">
        <w:t>decision</w:t>
      </w:r>
      <w:r w:rsidR="00AE11F6">
        <w:t>s</w:t>
      </w:r>
      <w:commentRangeEnd w:id="11"/>
      <w:r w:rsidR="00131361">
        <w:rPr>
          <w:rStyle w:val="CommentReference"/>
        </w:rPr>
        <w:commentReference w:id="11"/>
      </w:r>
      <w:r w:rsidR="00674D41">
        <w:t>.</w:t>
      </w:r>
    </w:p>
    <w:p w14:paraId="75628C76" w14:textId="76BDA7BB" w:rsidR="00F62092" w:rsidRDefault="00F62092" w:rsidP="00985B7C">
      <w:pPr>
        <w:spacing w:line="480" w:lineRule="auto"/>
        <w:ind w:firstLine="720"/>
      </w:pPr>
      <w:r>
        <w:t>In order to test the efficacy of DCOMs</w:t>
      </w:r>
      <w:r w:rsidR="001E62E0">
        <w:t>,</w:t>
      </w:r>
      <w:r>
        <w:t xml:space="preserve"> it is </w:t>
      </w:r>
      <w:r w:rsidR="001E62E0">
        <w:t xml:space="preserve">necessary to derive models based on true occupancy rates </w:t>
      </w:r>
      <w:commentRangeStart w:id="12"/>
      <w:r w:rsidR="001E62E0">
        <w:t xml:space="preserve">without the </w:t>
      </w:r>
      <w:commentRangeEnd w:id="12"/>
      <w:r w:rsidR="00822688">
        <w:rPr>
          <w:rStyle w:val="CommentReference"/>
        </w:rPr>
        <w:commentReference w:id="12"/>
      </w:r>
      <w:r w:rsidR="001E62E0">
        <w:t xml:space="preserve">potential bias of detectability. Any occupancy model which does not account for detectability by assuming perfect detection can be referred to as </w:t>
      </w:r>
      <w:ins w:id="13" w:author="Connor Charchuk" w:date="2017-04-28T20:58:00Z">
        <w:r w:rsidR="00BF7415">
          <w:t xml:space="preserve">a </w:t>
        </w:r>
      </w:ins>
      <w:commentRangeStart w:id="14"/>
      <w:r w:rsidR="00FE3459">
        <w:t>naive</w:t>
      </w:r>
      <w:r w:rsidR="001E62E0">
        <w:t xml:space="preserve"> occupancy model (</w:t>
      </w:r>
      <w:r w:rsidR="00FE3459">
        <w:t>N</w:t>
      </w:r>
      <w:r w:rsidR="001E62E0">
        <w:t xml:space="preserve">OM). </w:t>
      </w:r>
      <w:commentRangeEnd w:id="14"/>
      <w:r w:rsidR="00295AEC">
        <w:rPr>
          <w:rStyle w:val="CommentReference"/>
        </w:rPr>
        <w:commentReference w:id="14"/>
      </w:r>
      <w:r w:rsidR="00FE3459">
        <w:t>The use of NOMs were prevalent in the literature prior to the development of DCOMs</w:t>
      </w:r>
      <w:ins w:id="15" w:author="Connor Charchuk" w:date="2017-04-28T20:58:00Z">
        <w:r w:rsidR="00BF7415">
          <w:t xml:space="preserve"> (cite some examples)</w:t>
        </w:r>
      </w:ins>
      <w:r w:rsidR="00FE3459">
        <w:t xml:space="preserve">, but have been steadily replaced </w:t>
      </w:r>
      <w:r w:rsidR="00F46AB9">
        <w:t>in</w:t>
      </w:r>
      <w:r w:rsidR="004622F3">
        <w:t xml:space="preserve"> response</w:t>
      </w:r>
      <w:r w:rsidR="00F46AB9">
        <w:t xml:space="preserve"> </w:t>
      </w:r>
      <w:ins w:id="16" w:author="Connor Charchuk" w:date="2017-04-28T20:58:00Z">
        <w:r w:rsidR="004622F3">
          <w:t xml:space="preserve">to </w:t>
        </w:r>
      </w:ins>
      <w:r w:rsidR="00C159EB">
        <w:t xml:space="preserve">a better </w:t>
      </w:r>
      <w:r w:rsidR="00F46AB9">
        <w:t xml:space="preserve">understanding </w:t>
      </w:r>
      <w:r w:rsidR="00C159EB">
        <w:t xml:space="preserve">of the biases suffered by failing to meet </w:t>
      </w:r>
      <w:r w:rsidR="00F46AB9">
        <w:t>the assumption of perfect detectability (cite)</w:t>
      </w:r>
      <w:r w:rsidR="00FE3459">
        <w:t xml:space="preserve">. </w:t>
      </w:r>
      <w:r w:rsidR="00DC2F41">
        <w:t xml:space="preserve">Imperfect detection is the result of insufficient sample effort at each survey location. </w:t>
      </w:r>
      <w:r w:rsidR="00521B84">
        <w:t xml:space="preserve">The majority of </w:t>
      </w:r>
      <w:r w:rsidR="00605C22">
        <w:t>individual species monitoring</w:t>
      </w:r>
      <w:r w:rsidR="00521B84">
        <w:t xml:space="preserve"> is conducted at large temporal and spatial scales, so acquiring sufficient sampling effort</w:t>
      </w:r>
      <w:r w:rsidR="003724DC">
        <w:t xml:space="preserve"> at each survey location</w:t>
      </w:r>
      <w:r w:rsidR="00521B84">
        <w:t xml:space="preserve"> to relax the assumption of perfect detection</w:t>
      </w:r>
      <w:r w:rsidR="009157E5">
        <w:t xml:space="preserve"> required to use NOMs</w:t>
      </w:r>
      <w:r w:rsidR="00521B84">
        <w:t xml:space="preserve"> is </w:t>
      </w:r>
      <w:r w:rsidR="003724DC">
        <w:t>in</w:t>
      </w:r>
      <w:r w:rsidR="00521B84">
        <w:t xml:space="preserve">feasible. </w:t>
      </w:r>
      <w:r w:rsidR="00E92132">
        <w:t xml:space="preserve">For </w:t>
      </w:r>
      <w:r w:rsidR="00E92132">
        <w:lastRenderedPageBreak/>
        <w:t xml:space="preserve">example, most bird surveys are conducted </w:t>
      </w:r>
      <w:commentRangeStart w:id="17"/>
      <w:r w:rsidR="00E92132">
        <w:t xml:space="preserve">two to four times throughout a </w:t>
      </w:r>
      <w:proofErr w:type="gramStart"/>
      <w:r w:rsidR="00E92132">
        <w:t>season</w:t>
      </w:r>
      <w:commentRangeEnd w:id="17"/>
      <w:r w:rsidR="00295AEC">
        <w:rPr>
          <w:rStyle w:val="CommentReference"/>
        </w:rPr>
        <w:commentReference w:id="17"/>
      </w:r>
      <w:r w:rsidR="00E92132">
        <w:t>,</w:t>
      </w:r>
      <w:proofErr w:type="gramEnd"/>
      <w:r w:rsidR="00E92132">
        <w:t xml:space="preserve"> and at three- to ten- minute intervals at each visit. Therefore, conclusions about the species present at that location are derived from just six to forty minutes of survey data. This limitation is largely due to</w:t>
      </w:r>
      <w:r w:rsidR="003724DC">
        <w:t xml:space="preserve"> the</w:t>
      </w:r>
      <w:r w:rsidR="00E92132">
        <w:t xml:space="preserve"> cost of sending experienced observers </w:t>
      </w:r>
      <w:r w:rsidR="001443CD">
        <w:t>to the</w:t>
      </w:r>
      <w:r w:rsidR="00E92132">
        <w:t xml:space="preserve"> same</w:t>
      </w:r>
      <w:r w:rsidR="001443CD">
        <w:t xml:space="preserve"> survey</w:t>
      </w:r>
      <w:r w:rsidR="00E92132">
        <w:t xml:space="preserve"> location repeatedly</w:t>
      </w:r>
      <w:ins w:id="18" w:author="Connor Charchuk" w:date="2017-04-28T21:05:00Z">
        <w:r w:rsidR="001443CD">
          <w:t>.</w:t>
        </w:r>
      </w:ins>
    </w:p>
    <w:p w14:paraId="5E2F052F" w14:textId="17F0B93B" w:rsidR="00DB460F" w:rsidRDefault="00AD3EB7" w:rsidP="00985B7C">
      <w:pPr>
        <w:spacing w:line="480" w:lineRule="auto"/>
        <w:ind w:firstLine="720"/>
      </w:pPr>
      <w:r>
        <w:t xml:space="preserve">Recent technological </w:t>
      </w:r>
      <w:r w:rsidR="00DB460F">
        <w:t>advances have been made in avian point count surveys that may provi</w:t>
      </w:r>
      <w:r w:rsidR="001955D5">
        <w:t>de a unique opportunity to build</w:t>
      </w:r>
      <w:r w:rsidR="00DB460F">
        <w:t xml:space="preserve"> </w:t>
      </w:r>
      <w:r w:rsidR="008D5DF5">
        <w:t>occupancy models</w:t>
      </w:r>
      <w:r w:rsidR="00DB460F">
        <w:t xml:space="preserve"> that sufficiently meet the assum</w:t>
      </w:r>
      <w:r w:rsidR="00026AF9">
        <w:t xml:space="preserve">ption of perfect detectability. </w:t>
      </w:r>
      <w:r w:rsidR="000332A2">
        <w:t>Passive acoustic monitoring (PAM) is increasingly used to remotely survey and monitor species, usually via the use of autonomous recording units (ARUs)</w:t>
      </w:r>
      <w:r w:rsidR="00475A6A">
        <w:t>.</w:t>
      </w:r>
      <w:r w:rsidR="000671DA">
        <w:t xml:space="preserve"> </w:t>
      </w:r>
      <w:commentRangeStart w:id="19"/>
      <w:r w:rsidR="000671DA">
        <w:t>Much</w:t>
      </w:r>
      <w:commentRangeEnd w:id="19"/>
      <w:r w:rsidR="00316A5B">
        <w:rPr>
          <w:rStyle w:val="CommentReference"/>
        </w:rPr>
        <w:commentReference w:id="19"/>
      </w:r>
      <w:r w:rsidR="000671DA">
        <w:t xml:space="preserve"> work has been done in recent years to assess the ability of ARUs to attain survey data similar in quality to that obtained </w:t>
      </w:r>
      <w:r w:rsidR="00C012A2">
        <w:t>by</w:t>
      </w:r>
      <w:r w:rsidR="000671DA">
        <w:t xml:space="preserve"> human observers in-the-field</w:t>
      </w:r>
      <w:ins w:id="20" w:author="Connor Charchuk" w:date="2017-04-28T21:07:00Z">
        <w:r>
          <w:t xml:space="preserve"> (cite examp</w:t>
        </w:r>
        <w:r w:rsidR="00585C54">
          <w:t>les)</w:t>
        </w:r>
      </w:ins>
      <w:r w:rsidR="000671DA">
        <w:t xml:space="preserve">. </w:t>
      </w:r>
      <w:r w:rsidR="00FA62EB">
        <w:t xml:space="preserve">Currently, the processing of ARU data </w:t>
      </w:r>
      <w:r w:rsidR="007D25AB">
        <w:t xml:space="preserve">generally requires </w:t>
      </w:r>
      <w:r w:rsidR="00FA62EB">
        <w:t xml:space="preserve">a human observer to listen to the audio data to identify species vocalizing in each recording (cite). </w:t>
      </w:r>
      <w:r w:rsidR="004C5D14">
        <w:t xml:space="preserve">Therefore, </w:t>
      </w:r>
      <w:r w:rsidR="001721E8">
        <w:t>the number of visits to</w:t>
      </w:r>
      <w:r w:rsidR="004C5D14">
        <w:t xml:space="preserve"> each survey location is rarely improved through the use of ARUs. </w:t>
      </w:r>
      <w:r w:rsidR="007833E1">
        <w:t xml:space="preserve">However, recent advances in automatic </w:t>
      </w:r>
      <w:r w:rsidR="001A2A7A">
        <w:t>species identification</w:t>
      </w:r>
      <w:r w:rsidR="007833E1">
        <w:t xml:space="preserve"> may provide researchers with the ability to amass </w:t>
      </w:r>
      <w:r w:rsidR="00107337">
        <w:t>orders</w:t>
      </w:r>
      <w:r w:rsidR="00F7338F">
        <w:t xml:space="preserve"> of </w:t>
      </w:r>
      <w:r w:rsidR="00107337">
        <w:t>magnitude</w:t>
      </w:r>
      <w:r w:rsidR="00F7338F">
        <w:t xml:space="preserve"> more data than was previously possible</w:t>
      </w:r>
      <w:ins w:id="21" w:author="Connor Charchuk" w:date="2017-04-28T21:14:00Z">
        <w:r w:rsidR="001721E8">
          <w:t xml:space="preserve"> (cite)</w:t>
        </w:r>
      </w:ins>
      <w:r w:rsidR="00F7338F">
        <w:t>.</w:t>
      </w:r>
    </w:p>
    <w:p w14:paraId="47368204" w14:textId="22D04CDE" w:rsidR="00453D17" w:rsidRPr="005F4205" w:rsidRDefault="00C445C8" w:rsidP="00985B7C">
      <w:pPr>
        <w:spacing w:line="480" w:lineRule="auto"/>
        <w:ind w:firstLine="720"/>
      </w:pPr>
      <w:r>
        <w:t xml:space="preserve">The development of algorithms to automatically detect and identify species </w:t>
      </w:r>
      <w:r w:rsidR="00E53051">
        <w:t xml:space="preserve">(hereafter recognizers) </w:t>
      </w:r>
      <w:r w:rsidR="00DF5A61">
        <w:t xml:space="preserve">provides </w:t>
      </w:r>
      <w:r w:rsidR="002C1066">
        <w:t xml:space="preserve">the </w:t>
      </w:r>
      <w:r w:rsidR="00DF5A61">
        <w:t>opportuni</w:t>
      </w:r>
      <w:r w:rsidR="002C1066">
        <w:t xml:space="preserve">ty to </w:t>
      </w:r>
      <w:commentRangeStart w:id="22"/>
      <w:r w:rsidR="002C1066">
        <w:t xml:space="preserve">amass </w:t>
      </w:r>
      <w:commentRangeEnd w:id="22"/>
      <w:r w:rsidR="00D10E0E">
        <w:rPr>
          <w:rStyle w:val="CommentReference"/>
        </w:rPr>
        <w:commentReference w:id="22"/>
      </w:r>
      <w:r w:rsidR="002C1066">
        <w:t xml:space="preserve">substantially </w:t>
      </w:r>
      <w:commentRangeStart w:id="23"/>
      <w:r w:rsidR="002C1066">
        <w:t xml:space="preserve">more </w:t>
      </w:r>
      <w:r w:rsidR="004E3EEA">
        <w:t xml:space="preserve">species-location </w:t>
      </w:r>
      <w:commentRangeEnd w:id="23"/>
      <w:r w:rsidR="004E3EEA">
        <w:rPr>
          <w:rStyle w:val="CommentReference"/>
        </w:rPr>
        <w:commentReference w:id="23"/>
      </w:r>
      <w:r w:rsidR="002C1066">
        <w:t xml:space="preserve">data than was previously available. </w:t>
      </w:r>
      <w:r w:rsidR="004E3EEA">
        <w:t>Increases in species data could be used</w:t>
      </w:r>
      <w:r w:rsidR="00DF5A61">
        <w:t xml:space="preserve"> to improve estimates of local abundance and species-habitat relationships. However, these data are still being </w:t>
      </w:r>
      <w:commentRangeStart w:id="24"/>
      <w:r w:rsidR="00DF5A61">
        <w:t xml:space="preserve">inappropriately </w:t>
      </w:r>
      <w:commentRangeEnd w:id="24"/>
      <w:r w:rsidR="004E3EEA">
        <w:rPr>
          <w:rStyle w:val="CommentReference"/>
        </w:rPr>
        <w:commentReference w:id="24"/>
      </w:r>
      <w:r w:rsidR="00DF5A61">
        <w:t>applied to DCOMs (e.g. Campos-</w:t>
      </w:r>
      <w:proofErr w:type="spellStart"/>
      <w:r w:rsidR="00DF5A61">
        <w:t>Cerqueira</w:t>
      </w:r>
      <w:proofErr w:type="spellEnd"/>
      <w:r w:rsidR="00DF5A61">
        <w:t xml:space="preserve"> &amp; Aide 2016). </w:t>
      </w:r>
      <w:r w:rsidR="005F4205">
        <w:t xml:space="preserve">DCOMs were established for surveying protocols with low sample effort where the </w:t>
      </w:r>
      <w:r w:rsidR="005F4205">
        <w:lastRenderedPageBreak/>
        <w:t xml:space="preserve">probability </w:t>
      </w:r>
      <w:r w:rsidR="0028417B">
        <w:t xml:space="preserve">at any survey location </w:t>
      </w:r>
      <w:r w:rsidR="005F4205">
        <w:t xml:space="preserve">of </w:t>
      </w:r>
      <w:r w:rsidR="005F4205">
        <w:rPr>
          <w:i/>
        </w:rPr>
        <w:t xml:space="preserve">failing to </w:t>
      </w:r>
      <w:r w:rsidR="003D1D77">
        <w:rPr>
          <w:i/>
        </w:rPr>
        <w:t xml:space="preserve">ever </w:t>
      </w:r>
      <w:r w:rsidR="005F4205">
        <w:rPr>
          <w:i/>
        </w:rPr>
        <w:t xml:space="preserve">detect an </w:t>
      </w:r>
      <w:r w:rsidR="005F4205" w:rsidRPr="005F4205">
        <w:rPr>
          <w:i/>
        </w:rPr>
        <w:t>individual</w:t>
      </w:r>
      <w:r w:rsidR="005F4205">
        <w:t xml:space="preserve"> </w:t>
      </w:r>
      <w:r w:rsidR="003D1D77">
        <w:rPr>
          <w:i/>
        </w:rPr>
        <w:t xml:space="preserve">throughout </w:t>
      </w:r>
      <w:r w:rsidR="005F4205">
        <w:rPr>
          <w:i/>
        </w:rPr>
        <w:t xml:space="preserve">the survey period </w:t>
      </w:r>
      <w:r w:rsidR="005F4205">
        <w:t>is relatively high</w:t>
      </w:r>
      <w:ins w:id="25" w:author="Connor Charchuk" w:date="2017-04-28T21:21:00Z">
        <w:r w:rsidR="003D1D77">
          <w:t xml:space="preserve"> (cite)</w:t>
        </w:r>
      </w:ins>
      <w:r w:rsidR="005F4205">
        <w:t xml:space="preserve">. </w:t>
      </w:r>
      <w:r w:rsidR="0028417B">
        <w:t xml:space="preserve">Therefore, </w:t>
      </w:r>
      <w:r w:rsidR="005F4205">
        <w:t xml:space="preserve">a location where the species was </w:t>
      </w:r>
      <w:r w:rsidR="005F4205" w:rsidRPr="00C97550">
        <w:rPr>
          <w:i/>
        </w:rPr>
        <w:t>ever</w:t>
      </w:r>
      <w:r w:rsidR="005F4205">
        <w:t xml:space="preserve"> detected is assigned a ‘1’ as occupied, and locations where the species was </w:t>
      </w:r>
      <w:r w:rsidR="005F4205">
        <w:rPr>
          <w:i/>
        </w:rPr>
        <w:t xml:space="preserve">never </w:t>
      </w:r>
      <w:r w:rsidR="005F4205">
        <w:t xml:space="preserve">detected is assigned a value ‘&gt;0’ as not-detected but there is some </w:t>
      </w:r>
      <w:r w:rsidR="00AB0D10">
        <w:t xml:space="preserve">non-zero </w:t>
      </w:r>
      <w:r w:rsidR="005F4205">
        <w:t xml:space="preserve">probability of occupancy. </w:t>
      </w:r>
      <w:r w:rsidR="00F4069D">
        <w:t>Thus, the utilization of automated species recognition data in an occupancy framework requires the implicit assumption that the algorithm failed to detect</w:t>
      </w:r>
      <w:r w:rsidR="006D798E">
        <w:t xml:space="preserve"> any singing event of</w:t>
      </w:r>
      <w:r w:rsidR="00F4069D">
        <w:t xml:space="preserve"> the target species across the entire duration of recordings </w:t>
      </w:r>
      <w:r w:rsidR="00945388">
        <w:t xml:space="preserve">even though </w:t>
      </w:r>
      <w:r w:rsidR="005219A7">
        <w:t>an individual of that species</w:t>
      </w:r>
      <w:r w:rsidR="00945388">
        <w:t xml:space="preserve"> was occupying</w:t>
      </w:r>
      <w:r w:rsidR="00F4069D">
        <w:t xml:space="preserve"> that location. </w:t>
      </w:r>
      <w:r w:rsidR="009B29AD">
        <w:t xml:space="preserve">With </w:t>
      </w:r>
      <w:r w:rsidR="00FA6C20">
        <w:t>logical</w:t>
      </w:r>
      <w:r w:rsidR="009B29AD">
        <w:t xml:space="preserve"> sampling design </w:t>
      </w:r>
      <w:r w:rsidR="008E36A3">
        <w:t>decisions</w:t>
      </w:r>
      <w:r w:rsidR="009B29AD">
        <w:t xml:space="preserve">, such as surveying during the </w:t>
      </w:r>
      <w:r w:rsidR="00181A2B">
        <w:t xml:space="preserve">season </w:t>
      </w:r>
      <w:r w:rsidR="009B29AD">
        <w:t xml:space="preserve">of peak vocal activity and accruing </w:t>
      </w:r>
      <w:r w:rsidR="00CE70BD">
        <w:t xml:space="preserve">sufficient </w:t>
      </w:r>
      <w:r w:rsidR="009B29AD">
        <w:t xml:space="preserve">acoustic data, </w:t>
      </w:r>
      <w:r w:rsidR="008B33B5">
        <w:t>we argue this assumption will be violated more readily than the assumption that if the location was occupied, the algorithm would detect that individual at least once during the duration of the survey.</w:t>
      </w:r>
      <w:r w:rsidR="00090B7E">
        <w:t xml:space="preserve"> </w:t>
      </w:r>
      <w:r w:rsidR="008B33B5">
        <w:t xml:space="preserve">The only lasting assumption is </w:t>
      </w:r>
      <w:r w:rsidR="009C0C51">
        <w:t xml:space="preserve">thus </w:t>
      </w:r>
      <w:r w:rsidR="008B33B5">
        <w:t>that occupancy</w:t>
      </w:r>
      <w:r w:rsidR="00450834">
        <w:t xml:space="preserve"> estimates</w:t>
      </w:r>
      <w:r w:rsidR="003374EC">
        <w:t xml:space="preserve"> and inferences</w:t>
      </w:r>
      <w:r w:rsidR="00450834">
        <w:t xml:space="preserve"> are</w:t>
      </w:r>
      <w:r w:rsidR="008B33B5">
        <w:t xml:space="preserve"> constrained to the </w:t>
      </w:r>
      <w:r w:rsidR="003374EC">
        <w:t xml:space="preserve">extent of the </w:t>
      </w:r>
      <w:r w:rsidR="008B33B5">
        <w:t xml:space="preserve">survey period, which was </w:t>
      </w:r>
      <w:r w:rsidR="003374EC">
        <w:t>established</w:t>
      </w:r>
      <w:r w:rsidR="008B33B5">
        <w:t xml:space="preserve"> by </w:t>
      </w:r>
      <w:proofErr w:type="spellStart"/>
      <w:r w:rsidR="008B33B5">
        <w:t>MacKenzie</w:t>
      </w:r>
      <w:proofErr w:type="spellEnd"/>
      <w:r w:rsidR="008B33B5">
        <w:t xml:space="preserve"> (2006) and, by extension, L</w:t>
      </w:r>
      <w:r w:rsidR="002431CD">
        <w:t>. L. M</w:t>
      </w:r>
      <w:r w:rsidR="008B33B5">
        <w:t>c</w:t>
      </w:r>
      <w:r w:rsidR="002431CD">
        <w:t>D</w:t>
      </w:r>
      <w:r w:rsidR="008B33B5">
        <w:t>onald.</w:t>
      </w:r>
    </w:p>
    <w:p w14:paraId="232202D7" w14:textId="2B0AAAFF" w:rsidR="003C709F" w:rsidRDefault="00DF7B86" w:rsidP="00B15117">
      <w:pPr>
        <w:spacing w:line="480" w:lineRule="auto"/>
        <w:ind w:firstLine="720"/>
      </w:pPr>
      <w:r>
        <w:t xml:space="preserve">Quantification of habitat occupancy rates are often a desired measure in assessing </w:t>
      </w:r>
      <w:r w:rsidR="00A57231">
        <w:t>human land use impacts</w:t>
      </w:r>
      <w:r>
        <w:t xml:space="preserve">. </w:t>
      </w:r>
      <w:r w:rsidR="001D095C">
        <w:t>Timber harvesting</w:t>
      </w:r>
      <w:r w:rsidR="008B745C">
        <w:t xml:space="preserve"> represents one of the predominant human land-use effects on habitat for many</w:t>
      </w:r>
      <w:r w:rsidR="00F156E6">
        <w:t xml:space="preserve"> forest</w:t>
      </w:r>
      <w:r w:rsidR="008B745C">
        <w:t xml:space="preserve"> songbird species</w:t>
      </w:r>
      <w:ins w:id="26" w:author="Connor Charchuk" w:date="2017-04-28T21:44:00Z">
        <w:r w:rsidR="00154594">
          <w:t xml:space="preserve"> (cite)</w:t>
        </w:r>
      </w:ins>
      <w:r w:rsidR="008B745C">
        <w:t xml:space="preserve">. Avian point count surveys have been used extensively in conjunction with DCOMs to test the effects of different harvesting procedures on </w:t>
      </w:r>
      <w:r>
        <w:t>occupancy rates of various</w:t>
      </w:r>
      <w:r w:rsidR="008B745C">
        <w:t xml:space="preserve"> species</w:t>
      </w:r>
      <w:r w:rsidR="00310732">
        <w:t xml:space="preserve"> (cite some examples)</w:t>
      </w:r>
      <w:r w:rsidR="008B745C">
        <w:t xml:space="preserve">. </w:t>
      </w:r>
      <w:r w:rsidR="00505111">
        <w:t>The magnitude and direction of the response to forest harv</w:t>
      </w:r>
      <w:r w:rsidR="004202B3">
        <w:t>esting is highly species-depende</w:t>
      </w:r>
      <w:r w:rsidR="00505111">
        <w:t>nt</w:t>
      </w:r>
      <w:r w:rsidR="009E2D94">
        <w:t xml:space="preserve"> (</w:t>
      </w:r>
      <w:proofErr w:type="spellStart"/>
      <w:r w:rsidR="009E2D94">
        <w:t>Titterington</w:t>
      </w:r>
      <w:proofErr w:type="spellEnd"/>
      <w:r w:rsidR="009E2D94">
        <w:t xml:space="preserve"> </w:t>
      </w:r>
      <w:r w:rsidR="009E2D94" w:rsidRPr="009E2D94">
        <w:rPr>
          <w:i/>
        </w:rPr>
        <w:t>et al.</w:t>
      </w:r>
      <w:r w:rsidR="009E2D94">
        <w:t xml:space="preserve"> 1979)</w:t>
      </w:r>
      <w:r w:rsidR="000E027E">
        <w:t xml:space="preserve">. </w:t>
      </w:r>
      <w:r w:rsidR="00183660">
        <w:t>Therefore, deciding</w:t>
      </w:r>
      <w:r w:rsidR="008B745C">
        <w:t xml:space="preserve"> which species to assess </w:t>
      </w:r>
      <w:r w:rsidR="00183660">
        <w:t xml:space="preserve">for sustainable </w:t>
      </w:r>
      <w:r w:rsidR="006A7564">
        <w:t xml:space="preserve">harvesting </w:t>
      </w:r>
      <w:r w:rsidR="00183660">
        <w:t xml:space="preserve">practice </w:t>
      </w:r>
      <w:r w:rsidR="008B745C">
        <w:t>require</w:t>
      </w:r>
      <w:r w:rsidR="00183660">
        <w:t>s</w:t>
      </w:r>
      <w:r w:rsidR="008B745C">
        <w:t xml:space="preserve"> </w:t>
      </w:r>
      <w:r w:rsidR="008B745C" w:rsidRPr="00183660">
        <w:rPr>
          <w:i/>
        </w:rPr>
        <w:t>a priori</w:t>
      </w:r>
      <w:r w:rsidR="008B745C">
        <w:t xml:space="preserve"> understanding of that species’ habitat requirements to test specific hypotheses of the effects of forestry. One species that has </w:t>
      </w:r>
      <w:r w:rsidR="008B745C">
        <w:lastRenderedPageBreak/>
        <w:t>consistently emerged in the North American literature as a candidate</w:t>
      </w:r>
      <w:r w:rsidR="002214B4">
        <w:t xml:space="preserve"> indicator species</w:t>
      </w:r>
      <w:r w:rsidR="008B745C">
        <w:t xml:space="preserve"> for forestry impact assessment is the brown creeper </w:t>
      </w:r>
      <w:proofErr w:type="spellStart"/>
      <w:r w:rsidR="008B745C" w:rsidRPr="008139DD">
        <w:rPr>
          <w:i/>
        </w:rPr>
        <w:t>Certhia</w:t>
      </w:r>
      <w:proofErr w:type="spellEnd"/>
      <w:r w:rsidR="008B745C" w:rsidRPr="008139DD">
        <w:rPr>
          <w:i/>
        </w:rPr>
        <w:t xml:space="preserve"> </w:t>
      </w:r>
      <w:proofErr w:type="spellStart"/>
      <w:proofErr w:type="gramStart"/>
      <w:r w:rsidR="008B745C" w:rsidRPr="008139DD">
        <w:rPr>
          <w:i/>
        </w:rPr>
        <w:t>americana</w:t>
      </w:r>
      <w:proofErr w:type="spellEnd"/>
      <w:proofErr w:type="gramEnd"/>
      <w:r w:rsidR="008B745C">
        <w:t>. Brown creepers have been identified as the species most dependent on old forests (</w:t>
      </w:r>
      <w:proofErr w:type="spellStart"/>
      <w:r w:rsidR="008B745C">
        <w:t>Schieck</w:t>
      </w:r>
      <w:proofErr w:type="spellEnd"/>
      <w:r w:rsidR="008B745C">
        <w:t xml:space="preserve"> and </w:t>
      </w:r>
      <w:proofErr w:type="spellStart"/>
      <w:r w:rsidR="008B745C">
        <w:t>Nietfeld</w:t>
      </w:r>
      <w:proofErr w:type="spellEnd"/>
      <w:r w:rsidR="008B745C">
        <w:t xml:space="preserve"> 1995) and the species most sensitive to forest harvesting (</w:t>
      </w:r>
      <w:proofErr w:type="spellStart"/>
      <w:r w:rsidR="008B745C">
        <w:t>Vanderwel</w:t>
      </w:r>
      <w:proofErr w:type="spellEnd"/>
      <w:r w:rsidR="008B745C">
        <w:t xml:space="preserve"> et al. 2007). </w:t>
      </w:r>
      <w:r w:rsidR="006A7564">
        <w:t xml:space="preserve">In Alberta, brown creeper populations are declining (cite), </w:t>
      </w:r>
      <w:del w:id="27" w:author="ABMI" w:date="2017-05-04T20:01:00Z">
        <w:r w:rsidR="006A7564" w:rsidDel="00CF13CC">
          <w:delText xml:space="preserve">likely </w:delText>
        </w:r>
      </w:del>
      <w:ins w:id="28" w:author="ABMI" w:date="2017-05-04T20:01:00Z">
        <w:r w:rsidR="00CF13CC">
          <w:t xml:space="preserve">potentially due to an increasingly younger forest caused by </w:t>
        </w:r>
      </w:ins>
      <w:del w:id="29" w:author="ABMI" w:date="2017-05-04T20:01:00Z">
        <w:r w:rsidR="006A7564" w:rsidDel="00CF13CC">
          <w:delText xml:space="preserve">due to </w:delText>
        </w:r>
      </w:del>
      <w:r w:rsidR="006A7564">
        <w:t>forest</w:t>
      </w:r>
      <w:ins w:id="30" w:author="ABMI" w:date="2017-05-04T20:01:00Z">
        <w:r w:rsidR="00CF13CC">
          <w:t xml:space="preserve"> harvesting</w:t>
        </w:r>
      </w:ins>
      <w:del w:id="31" w:author="ABMI" w:date="2017-05-04T20:01:00Z">
        <w:r w:rsidR="006A7564" w:rsidDel="00CF13CC">
          <w:delText>ry practices, thus this species is an ideal candidate indicator species for assessing harvesting affects on birds</w:delText>
        </w:r>
      </w:del>
      <w:r w:rsidR="006A7564">
        <w:t>.</w:t>
      </w:r>
    </w:p>
    <w:p w14:paraId="2E9A0B3D" w14:textId="4E7E28BC" w:rsidR="00054B56" w:rsidRDefault="00B15117" w:rsidP="00B95CFB">
      <w:pPr>
        <w:spacing w:line="480" w:lineRule="auto"/>
        <w:ind w:firstLine="720"/>
      </w:pPr>
      <w:r>
        <w:t xml:space="preserve">Brown creeper </w:t>
      </w:r>
      <w:r w:rsidR="00AC4B3A">
        <w:t>habitat preferences</w:t>
      </w:r>
      <w:r>
        <w:t xml:space="preserve"> </w:t>
      </w:r>
      <w:r w:rsidR="000157CF">
        <w:t xml:space="preserve">and responses to forest practices </w:t>
      </w:r>
      <w:r>
        <w:t>ha</w:t>
      </w:r>
      <w:r w:rsidR="00AC4B3A">
        <w:t>ve</w:t>
      </w:r>
      <w:r>
        <w:t xml:space="preserve"> been </w:t>
      </w:r>
      <w:r w:rsidR="00AC4B3A">
        <w:t xml:space="preserve">well established </w:t>
      </w:r>
      <w:r>
        <w:t>in the literature.</w:t>
      </w:r>
      <w:r w:rsidR="00C62E6D">
        <w:t xml:space="preserve"> Adams and Morrison (1993) employed high-effort field observations to assess year-round brown creeper habitat selection, and were the first to acknowledge the potential negative impacts of timber harvesting on this species. </w:t>
      </w:r>
      <w:r w:rsidR="00586605">
        <w:t xml:space="preserve">Work in the last decade has placed an increasing emphasis on brown creeper sensitivity to forestry. </w:t>
      </w:r>
      <w:proofErr w:type="spellStart"/>
      <w:r w:rsidR="00586605">
        <w:t>Poulin</w:t>
      </w:r>
      <w:proofErr w:type="spellEnd"/>
      <w:r w:rsidR="00586605">
        <w:t xml:space="preserve"> et al. (2008) suggest the conservation of breeding populations of brown creepers is incompatible with harvesting at even the lowest intensities.</w:t>
      </w:r>
      <w:r w:rsidR="00DA126B">
        <w:t xml:space="preserve"> </w:t>
      </w:r>
      <w:proofErr w:type="spellStart"/>
      <w:r w:rsidR="00DA126B">
        <w:t>D’astous</w:t>
      </w:r>
      <w:proofErr w:type="spellEnd"/>
      <w:r w:rsidR="00DA126B">
        <w:t xml:space="preserve"> and Villard (2012) show that harvesting with high levels of retention </w:t>
      </w:r>
      <w:r w:rsidR="0044478A">
        <w:t>resulted in a halv</w:t>
      </w:r>
      <w:r w:rsidR="00DA126B">
        <w:t xml:space="preserve">ing in brown creeper nest densities, likely due to a decline in forage availability. </w:t>
      </w:r>
      <w:proofErr w:type="spellStart"/>
      <w:r w:rsidR="00054B56">
        <w:t>Vogeler</w:t>
      </w:r>
      <w:proofErr w:type="spellEnd"/>
      <w:r w:rsidR="00054B56">
        <w:t xml:space="preserve"> et al. (2013) used LiDAR-derived estimates of forest structure and emphasized the importance of tall canopies in maintaining brown creeper populations. Finally, </w:t>
      </w:r>
      <w:proofErr w:type="spellStart"/>
      <w:r w:rsidR="000144A4">
        <w:t>Geleynse</w:t>
      </w:r>
      <w:proofErr w:type="spellEnd"/>
      <w:r w:rsidR="000144A4">
        <w:t xml:space="preserve">, Burke and Elliott (2016) show that brown creeper density declined in three retention harvesting strategies relative to unharvested controls, </w:t>
      </w:r>
      <w:r w:rsidR="00054B56">
        <w:t>though</w:t>
      </w:r>
      <w:r w:rsidR="000144A4">
        <w:t xml:space="preserve"> </w:t>
      </w:r>
      <w:ins w:id="32" w:author="ABMI" w:date="2017-05-04T20:02:00Z">
        <w:r w:rsidR="00CF13CC">
          <w:t xml:space="preserve">they </w:t>
        </w:r>
      </w:ins>
      <w:r w:rsidR="000144A4">
        <w:t xml:space="preserve">lacked the sample size to detect significant differences (3 replicates per treatment). </w:t>
      </w:r>
      <w:r w:rsidR="002F467E">
        <w:t xml:space="preserve">Brown creeper sensitivity to forest management thus provides perhaps the best opportunity to assess the sustainability of novel harvesting strategies for mature forest </w:t>
      </w:r>
      <w:commentRangeStart w:id="33"/>
      <w:r w:rsidR="002F467E">
        <w:t>species</w:t>
      </w:r>
      <w:commentRangeEnd w:id="33"/>
      <w:r w:rsidR="00CF13CC">
        <w:rPr>
          <w:rStyle w:val="CommentReference"/>
        </w:rPr>
        <w:commentReference w:id="33"/>
      </w:r>
      <w:r w:rsidR="002F467E">
        <w:t xml:space="preserve">. </w:t>
      </w:r>
    </w:p>
    <w:p w14:paraId="79B9B8C2" w14:textId="578C8FF6" w:rsidR="00997C88" w:rsidRDefault="005E0372" w:rsidP="00E21E21">
      <w:pPr>
        <w:spacing w:line="480" w:lineRule="auto"/>
        <w:ind w:firstLine="720"/>
      </w:pPr>
      <w:r>
        <w:lastRenderedPageBreak/>
        <w:t xml:space="preserve">In </w:t>
      </w:r>
      <w:r w:rsidR="00B95CFB">
        <w:t>Alberta, Canada</w:t>
      </w:r>
      <w:r>
        <w:t>, a recent harvesting practice known as understory protection has emerged that shows some promise for preserving habitat for species that depend on mature forests to breed (</w:t>
      </w:r>
      <w:proofErr w:type="spellStart"/>
      <w:r>
        <w:t>Charchuk</w:t>
      </w:r>
      <w:proofErr w:type="spellEnd"/>
      <w:r w:rsidR="00EB30BA">
        <w:t xml:space="preserve"> &amp; Bayne</w:t>
      </w:r>
      <w:r>
        <w:t xml:space="preserve">, unpublished). </w:t>
      </w:r>
      <w:r w:rsidR="008A5CA1">
        <w:t xml:space="preserve">Understory protection harvesting (UP) seeks to protect young white spruce during hardwood harvest for future softwood harvesting. </w:t>
      </w:r>
      <w:r w:rsidR="00CF004E">
        <w:t xml:space="preserve">Previous research has shown that white spruce freed from competition in these situations can experience elevated growth rates by up to 350% (cite), thus these harvest blocks may be able to provide habitat to mature forest species very soon after harvesting occurs. Furthermore, a small portion of the mature timber in these harvest blocks is retained to protect the understory from </w:t>
      </w:r>
      <w:proofErr w:type="spellStart"/>
      <w:r w:rsidR="00CF004E">
        <w:t>windthrow</w:t>
      </w:r>
      <w:proofErr w:type="spellEnd"/>
      <w:r w:rsidR="00CF004E">
        <w:t xml:space="preserve">, which may also contribute potential habitat. </w:t>
      </w:r>
      <w:r w:rsidR="00826AC9">
        <w:t>Studying</w:t>
      </w:r>
      <w:r w:rsidR="00FA3C62">
        <w:t xml:space="preserve"> </w:t>
      </w:r>
      <w:r w:rsidR="008A5CA1">
        <w:t xml:space="preserve">the </w:t>
      </w:r>
      <w:r w:rsidR="000276D8">
        <w:t>brown creeper respon</w:t>
      </w:r>
      <w:r w:rsidR="008A5CA1">
        <w:t>se</w:t>
      </w:r>
      <w:r w:rsidR="000276D8">
        <w:t xml:space="preserve"> to understory protection harvesting</w:t>
      </w:r>
      <w:r w:rsidR="008A5CA1">
        <w:t xml:space="preserve"> </w:t>
      </w:r>
      <w:r w:rsidR="000276D8">
        <w:t xml:space="preserve">is essential to </w:t>
      </w:r>
      <w:r w:rsidR="00FA3C62">
        <w:t xml:space="preserve">understanding the habitat that UP harvest blocks provide </w:t>
      </w:r>
      <w:r w:rsidR="000276D8">
        <w:t xml:space="preserve">and directing future management practices. </w:t>
      </w:r>
      <w:r w:rsidR="00513F58">
        <w:t xml:space="preserve">The goal of this research was to develop an automatic computer recognition algorithm for brown creepers to </w:t>
      </w:r>
      <w:r w:rsidR="004E3EC6">
        <w:t>accomplish two goal</w:t>
      </w:r>
      <w:r w:rsidR="001E4571">
        <w:t>s</w:t>
      </w:r>
      <w:r w:rsidR="004E3EC6">
        <w:t xml:space="preserve">. First, to </w:t>
      </w:r>
      <w:r w:rsidR="00513F58">
        <w:t xml:space="preserve">assess </w:t>
      </w:r>
      <w:r w:rsidR="004E3EC6">
        <w:t xml:space="preserve">the habitat </w:t>
      </w:r>
      <w:r w:rsidR="00513F58">
        <w:t>use and occupancy</w:t>
      </w:r>
      <w:r w:rsidR="001E4571">
        <w:t xml:space="preserve"> rates</w:t>
      </w:r>
      <w:r w:rsidR="00513F58">
        <w:t xml:space="preserve"> of understory protection habitat relative to</w:t>
      </w:r>
      <w:r w:rsidR="00E21E21">
        <w:t xml:space="preserve"> nearby mature forests</w:t>
      </w:r>
      <w:r w:rsidR="004E3EC6">
        <w:t xml:space="preserve"> by brown creepers; and second, to assess the ability of DCOMs derived from standard point count data to accurately estimate occupancy rates and species-habitat </w:t>
      </w:r>
      <w:commentRangeStart w:id="34"/>
      <w:r w:rsidR="004E3EC6">
        <w:t>relationships</w:t>
      </w:r>
      <w:commentRangeEnd w:id="34"/>
      <w:r w:rsidR="00CF13CC">
        <w:rPr>
          <w:rStyle w:val="CommentReference"/>
        </w:rPr>
        <w:commentReference w:id="34"/>
      </w:r>
      <w:r w:rsidR="00E21E21">
        <w:t>.</w:t>
      </w:r>
    </w:p>
    <w:p w14:paraId="356FF510" w14:textId="6F82B6D8" w:rsidR="00997C88" w:rsidRDefault="008F6209" w:rsidP="008F6209">
      <w:pPr>
        <w:spacing w:line="480" w:lineRule="auto"/>
      </w:pPr>
      <w:r>
        <w:t>METHODS</w:t>
      </w:r>
    </w:p>
    <w:p w14:paraId="3395E360" w14:textId="68BB813A" w:rsidR="00E21E21" w:rsidRDefault="00095153" w:rsidP="008F6209">
      <w:pPr>
        <w:spacing w:line="480" w:lineRule="auto"/>
      </w:pPr>
      <w:r>
        <w:tab/>
        <w:t>The study was conducted on lands managed by Alberta Pacific Forest</w:t>
      </w:r>
      <w:r w:rsidR="003C4AE5">
        <w:t xml:space="preserve"> Industries Inc</w:t>
      </w:r>
      <w:r w:rsidR="00B04A82">
        <w:t>.</w:t>
      </w:r>
      <w:r w:rsidR="003C4AE5">
        <w:t xml:space="preserve"> (hereafter Al-Pac)</w:t>
      </w:r>
      <w:r w:rsidR="00FA0806">
        <w:t xml:space="preserve"> in the boreal forest of Alberta, Canada</w:t>
      </w:r>
      <w:r w:rsidR="003C4AE5">
        <w:t xml:space="preserve">. </w:t>
      </w:r>
      <w:commentRangeStart w:id="35"/>
      <w:r w:rsidR="00B20AF0">
        <w:t xml:space="preserve">Data for this project was repurposed from a previous study </w:t>
      </w:r>
      <w:commentRangeEnd w:id="35"/>
      <w:r w:rsidR="00C6122F">
        <w:rPr>
          <w:rStyle w:val="CommentReference"/>
        </w:rPr>
        <w:commentReference w:id="35"/>
      </w:r>
      <w:r w:rsidR="00B20AF0">
        <w:t xml:space="preserve">on the effects of understory protection harvesting on bird communities. </w:t>
      </w:r>
      <w:r w:rsidR="00B04A82">
        <w:t xml:space="preserve">For a detailed description of the surveying methods see </w:t>
      </w:r>
      <w:proofErr w:type="spellStart"/>
      <w:r w:rsidR="00B04A82">
        <w:t>Charchuk</w:t>
      </w:r>
      <w:proofErr w:type="spellEnd"/>
      <w:r w:rsidR="00B04A82">
        <w:t xml:space="preserve"> </w:t>
      </w:r>
      <w:r w:rsidR="00FA0806">
        <w:t>and Bayne</w:t>
      </w:r>
      <w:r w:rsidR="00B04A82">
        <w:t xml:space="preserve"> (201X). </w:t>
      </w:r>
      <w:r w:rsidR="00602D59">
        <w:t xml:space="preserve">The project herein relies solely on data collected in 2016 due to different </w:t>
      </w:r>
      <w:r w:rsidR="00602D59">
        <w:lastRenderedPageBreak/>
        <w:t xml:space="preserve">recording schedules between 2015 and 2016. We surveyed 39 understory protection </w:t>
      </w:r>
      <w:commentRangeStart w:id="36"/>
      <w:r w:rsidR="00274372">
        <w:t>harvest blocks</w:t>
      </w:r>
      <w:r w:rsidR="00602D59">
        <w:t xml:space="preserve">, though only </w:t>
      </w:r>
      <w:r w:rsidR="00101E06">
        <w:t>include</w:t>
      </w:r>
      <w:r w:rsidR="00274372">
        <w:t>d</w:t>
      </w:r>
      <w:r w:rsidR="00602D59">
        <w:t xml:space="preserve"> the 25 sites that were cut after the LiDAR data was flown</w:t>
      </w:r>
      <w:commentRangeEnd w:id="36"/>
      <w:r w:rsidR="00C6122F">
        <w:rPr>
          <w:rStyle w:val="CommentReference"/>
        </w:rPr>
        <w:commentReference w:id="36"/>
      </w:r>
      <w:r w:rsidR="00602D59">
        <w:t>.</w:t>
      </w:r>
      <w:r w:rsidR="00767938">
        <w:t xml:space="preserve"> We included all 39 unharvested </w:t>
      </w:r>
      <w:r w:rsidR="00C93E6A">
        <w:t xml:space="preserve">control sites </w:t>
      </w:r>
      <w:r w:rsidR="00767938">
        <w:t>in this analysis.</w:t>
      </w:r>
      <w:r w:rsidR="00180D16">
        <w:t xml:space="preserve"> </w:t>
      </w:r>
      <w:r w:rsidR="00C93E6A">
        <w:t>Bird surveys were conducted</w:t>
      </w:r>
      <w:r w:rsidR="00CB5C4A">
        <w:t xml:space="preserve"> </w:t>
      </w:r>
      <w:proofErr w:type="gramStart"/>
      <w:r w:rsidR="00CB5C4A">
        <w:t>between May 25 – July 4 when brown creepers are most vocally active during the breeding season</w:t>
      </w:r>
      <w:proofErr w:type="gramEnd"/>
      <w:r w:rsidR="00CB5C4A">
        <w:t>.</w:t>
      </w:r>
      <w:r w:rsidR="00013928">
        <w:t xml:space="preserve"> </w:t>
      </w:r>
      <w:r w:rsidR="001D5CAC">
        <w:t xml:space="preserve">Survey </w:t>
      </w:r>
      <w:r w:rsidR="00013928">
        <w:t xml:space="preserve">locations were based on no prior knowledge of brown creeper locations and were deployed </w:t>
      </w:r>
      <w:r w:rsidR="001D5CAC">
        <w:t xml:space="preserve">based on </w:t>
      </w:r>
      <w:r w:rsidR="00013928">
        <w:t>a separate study design purpose.</w:t>
      </w:r>
    </w:p>
    <w:p w14:paraId="0A9A4EDA" w14:textId="3681B78A" w:rsidR="00013928" w:rsidRDefault="00013928" w:rsidP="008F6209">
      <w:pPr>
        <w:spacing w:line="480" w:lineRule="auto"/>
      </w:pPr>
      <w:r>
        <w:tab/>
      </w:r>
      <w:r w:rsidR="00A431D7">
        <w:t>Bird surveys were conducted using autonomous recording units (ARUs) developed by Wildlife Acoustics</w:t>
      </w:r>
      <w:r w:rsidR="0027114B">
        <w:t xml:space="preserve">. We deployed a single ARU to each harvest block and control site to collect acoustic data over a 3-4 day period. </w:t>
      </w:r>
      <w:r w:rsidR="00764552">
        <w:t xml:space="preserve">Acoustic recordings from the ARUs were processed manually in the lab by experienced observers with expertise identifying birds in Alberta’s boreal forest. Listening involved </w:t>
      </w:r>
      <w:r w:rsidR="00DF4B75">
        <w:t>transcribing</w:t>
      </w:r>
      <w:r w:rsidR="00764552">
        <w:t xml:space="preserve"> all species heard vocalizing during three-minute surveys between 4:30am-5:30am </w:t>
      </w:r>
      <w:r w:rsidR="00760B11">
        <w:t>when songbirds are most vocally active during the day</w:t>
      </w:r>
      <w:r w:rsidR="00764552">
        <w:t xml:space="preserve">. </w:t>
      </w:r>
      <w:r w:rsidR="00DF4B75">
        <w:t>A minimum of four recordings were processed</w:t>
      </w:r>
      <w:r w:rsidR="00193152">
        <w:t xml:space="preserve"> from each site</w:t>
      </w:r>
      <w:r w:rsidR="00DF4B75">
        <w:t>, on separate days whenever possible.</w:t>
      </w:r>
      <w:r w:rsidR="00193152">
        <w:t xml:space="preserve"> Thus, each site has 12-minutes of acoustic data processed.</w:t>
      </w:r>
      <w:r w:rsidR="00DF4B75">
        <w:t xml:space="preserve"> Recordings with high wind or rain </w:t>
      </w:r>
      <w:del w:id="37" w:author="ABMI" w:date="2017-05-04T20:09:00Z">
        <w:r w:rsidR="00DF4B75" w:rsidDel="00C6122F">
          <w:delText xml:space="preserve">contamination </w:delText>
        </w:r>
      </w:del>
      <w:r w:rsidR="00DF4B75">
        <w:t xml:space="preserve">were not processed to maximize detectability; therefore, sometimes two recordings from the same day were processed. </w:t>
      </w:r>
      <w:r w:rsidR="001C759F">
        <w:t>Recordings were processed in Adobe Audition or Audacity, and visualization of the spectrogram was used in concurrence with listening to identify all vocalizing species. Multiple individuals of the same species were identified whenever possible using cues such as differential sound strength on the left versus right channel or the occurrence of overlapping signals from the same species.</w:t>
      </w:r>
    </w:p>
    <w:p w14:paraId="62210CFD" w14:textId="43418D5B" w:rsidR="005F5EA5" w:rsidRDefault="00DE734B" w:rsidP="00C5390C">
      <w:pPr>
        <w:spacing w:line="480" w:lineRule="auto"/>
        <w:ind w:firstLine="720"/>
      </w:pPr>
      <w:r>
        <w:t>Environmental covariates were extracted for each ARU using</w:t>
      </w:r>
      <w:r w:rsidR="00C5390C">
        <w:t xml:space="preserve"> a buffer size of 50m</w:t>
      </w:r>
      <w:r w:rsidR="006B1097">
        <w:t>: the distance at which we estimate brown creepers can be reliably detected</w:t>
      </w:r>
      <w:r w:rsidR="00C5390C">
        <w:t xml:space="preserve"> given the</w:t>
      </w:r>
      <w:r w:rsidR="006B1097">
        <w:t>ir</w:t>
      </w:r>
      <w:r w:rsidR="00C5390C">
        <w:t xml:space="preserve"> </w:t>
      </w:r>
      <w:r w:rsidR="00C5390C">
        <w:lastRenderedPageBreak/>
        <w:t xml:space="preserve">quiet </w:t>
      </w:r>
      <w:r w:rsidR="0079213E">
        <w:t xml:space="preserve">high-frequency </w:t>
      </w:r>
      <w:r w:rsidR="00C5390C">
        <w:t xml:space="preserve">song </w:t>
      </w:r>
      <w:r w:rsidR="0079213E">
        <w:t>(~4200-7100Hz</w:t>
      </w:r>
      <w:r w:rsidR="006B1097">
        <w:t>)</w:t>
      </w:r>
      <w:r w:rsidR="00C5390C">
        <w:t>.</w:t>
      </w:r>
      <w:r w:rsidR="009F6C53">
        <w:t xml:space="preserve"> Covariate buffer size is thus based on acoustic detectability rather than territory size, which is estimated between 5-10 hectares (</w:t>
      </w:r>
      <w:proofErr w:type="spellStart"/>
      <w:r w:rsidR="009F6C53">
        <w:t>Poulin</w:t>
      </w:r>
      <w:proofErr w:type="spellEnd"/>
      <w:r w:rsidR="009F6C53">
        <w:t xml:space="preserve"> et al. 2008).</w:t>
      </w:r>
      <w:r w:rsidR="00C5390C">
        <w:t xml:space="preserve"> </w:t>
      </w:r>
      <w:r w:rsidR="005F5EA5">
        <w:t>LiDAR data was averaged across the buffer for each covariate</w:t>
      </w:r>
      <w:r w:rsidR="006221E4">
        <w:t xml:space="preserve"> using zonal statistics in ArcMap</w:t>
      </w:r>
      <w:r w:rsidR="005F5EA5">
        <w:t>.</w:t>
      </w:r>
      <w:r w:rsidR="00094DBE">
        <w:t xml:space="preserve"> </w:t>
      </w:r>
      <w:r w:rsidR="00520897">
        <w:t>We extracted LiDAR data for the canopy height (P95), the average proportion of returns between 1.37-5m (S137</w:t>
      </w:r>
      <w:r w:rsidR="00DF24DC">
        <w:t>to</w:t>
      </w:r>
      <w:r w:rsidR="00520897">
        <w:t>5), the average proportion of returns between 5-10m (S5to10), the average proportion of returns between 10-20m (S10to20)</w:t>
      </w:r>
      <w:r w:rsidR="00416F13">
        <w:t>, and the average proportion of returns between 20-30m</w:t>
      </w:r>
      <w:r w:rsidR="00330528">
        <w:t xml:space="preserve"> (S20to30)</w:t>
      </w:r>
      <w:r w:rsidR="00520897">
        <w:t xml:space="preserve">. </w:t>
      </w:r>
      <w:r w:rsidR="00094DBE">
        <w:t>We tested the effects of forest age</w:t>
      </w:r>
      <w:r w:rsidR="002B0C38">
        <w:t xml:space="preserve"> for both the understory protection (UP) and </w:t>
      </w:r>
      <w:r w:rsidR="0021592D">
        <w:t>unharvested</w:t>
      </w:r>
      <w:r w:rsidR="002B0C38">
        <w:t xml:space="preserve"> forest </w:t>
      </w:r>
      <w:r w:rsidR="0021592D">
        <w:t xml:space="preserve">controls </w:t>
      </w:r>
      <w:r w:rsidR="002B0C38">
        <w:t>(</w:t>
      </w:r>
      <w:r w:rsidR="00C57DCB">
        <w:t>FC</w:t>
      </w:r>
      <w:r w:rsidR="002B0C38">
        <w:t>)</w:t>
      </w:r>
      <w:r w:rsidR="00094DBE">
        <w:t xml:space="preserve"> and allowed this term to interact with our harvest treatment effect because age effects are expected to be different f</w:t>
      </w:r>
      <w:r w:rsidR="00CE49AC">
        <w:t>or the UP blocks than for the FC</w:t>
      </w:r>
      <w:r w:rsidR="00094DBE">
        <w:t xml:space="preserve"> stands. Deployment date was also tested to account for seasonal variation in </w:t>
      </w:r>
      <w:r w:rsidR="002B0C38">
        <w:t>b</w:t>
      </w:r>
      <w:r w:rsidR="00094DBE">
        <w:t xml:space="preserve">rown </w:t>
      </w:r>
      <w:r w:rsidR="002B0C38">
        <w:t>c</w:t>
      </w:r>
      <w:r w:rsidR="00094DBE">
        <w:t xml:space="preserve">reeper singing </w:t>
      </w:r>
      <w:proofErr w:type="spellStart"/>
      <w:r w:rsidR="00094DBE">
        <w:t>behaviour</w:t>
      </w:r>
      <w:proofErr w:type="spellEnd"/>
      <w:r w:rsidR="00094DBE">
        <w:t xml:space="preserve">. </w:t>
      </w:r>
    </w:p>
    <w:p w14:paraId="67902D99" w14:textId="63ECD29C" w:rsidR="00CC276E" w:rsidRDefault="00CC276E" w:rsidP="00C5390C">
      <w:pPr>
        <w:spacing w:line="480" w:lineRule="auto"/>
        <w:ind w:firstLine="720"/>
      </w:pPr>
      <w:r>
        <w:t xml:space="preserve">We developed a </w:t>
      </w:r>
      <w:r w:rsidR="00B84007">
        <w:t xml:space="preserve">recognizer </w:t>
      </w:r>
      <w:r w:rsidR="00E77F89">
        <w:t>for</w:t>
      </w:r>
      <w:r w:rsidR="0004563E">
        <w:t xml:space="preserve"> the</w:t>
      </w:r>
      <w:r w:rsidR="00E77F89">
        <w:t xml:space="preserve"> brown creeper </w:t>
      </w:r>
      <w:r w:rsidR="0004563E">
        <w:t xml:space="preserve">primary song </w:t>
      </w:r>
      <w:r w:rsidR="00B84007">
        <w:t xml:space="preserve">using the </w:t>
      </w:r>
      <w:proofErr w:type="spellStart"/>
      <w:r w:rsidR="00B84007">
        <w:t>SongScope</w:t>
      </w:r>
      <w:proofErr w:type="spellEnd"/>
      <w:r w:rsidR="00B84007">
        <w:t xml:space="preserve"> software developed by Wildlife Acoustics.</w:t>
      </w:r>
      <w:r>
        <w:t xml:space="preserve"> </w:t>
      </w:r>
      <w:proofErr w:type="spellStart"/>
      <w:r w:rsidR="008624E0">
        <w:t>SongScope</w:t>
      </w:r>
      <w:proofErr w:type="spellEnd"/>
      <w:r w:rsidR="008624E0">
        <w:t xml:space="preserve"> uses hidden M</w:t>
      </w:r>
      <w:r w:rsidR="00EA62BD">
        <w:t>arkov models</w:t>
      </w:r>
      <w:r w:rsidR="008624E0">
        <w:t xml:space="preserve"> to match signal patterns in observed spectrograms against training data. We built our recognizer using 92 individual brown creeper song examples recorded throughout northern Alberta using SM2</w:t>
      </w:r>
      <w:r w:rsidR="0004563E">
        <w:t>+</w:t>
      </w:r>
      <w:r w:rsidR="008624E0">
        <w:t xml:space="preserve"> song meters</w:t>
      </w:r>
      <w:r w:rsidR="0004563E">
        <w:t xml:space="preserve"> developed by Wildlife Acoustics</w:t>
      </w:r>
      <w:r w:rsidR="008624E0">
        <w:t xml:space="preserve">. </w:t>
      </w:r>
      <w:r w:rsidR="00D210D0">
        <w:t xml:space="preserve">Cross-training </w:t>
      </w:r>
      <w:r w:rsidR="0004563E">
        <w:t>was used to assess</w:t>
      </w:r>
      <w:r w:rsidR="001B6524">
        <w:t xml:space="preserve"> how well each </w:t>
      </w:r>
      <w:r w:rsidR="0004563E">
        <w:t xml:space="preserve">individual </w:t>
      </w:r>
      <w:r w:rsidR="007F1540">
        <w:t>annotation</w:t>
      </w:r>
      <w:r w:rsidR="001B6524">
        <w:t xml:space="preserve"> in the training data matched the </w:t>
      </w:r>
      <w:r w:rsidR="0004563E">
        <w:t xml:space="preserve">final </w:t>
      </w:r>
      <w:r w:rsidR="001B6524">
        <w:t>recognizer</w:t>
      </w:r>
      <w:r w:rsidR="0004563E">
        <w:t xml:space="preserve"> algorithm. Cross-training </w:t>
      </w:r>
      <w:r w:rsidR="00D210D0">
        <w:t>yielded an average score (how well the observed spectrogram matches the algorithm) of 67.4</w:t>
      </w:r>
      <w:r w:rsidR="006B16BC">
        <w:t xml:space="preserve"> </w:t>
      </w:r>
      <w:r w:rsidR="00D210D0">
        <w:t>+/-</w:t>
      </w:r>
      <w:r w:rsidR="006B16BC">
        <w:t xml:space="preserve"> </w:t>
      </w:r>
      <w:r w:rsidR="00D210D0">
        <w:t>1.63%</w:t>
      </w:r>
      <w:r w:rsidR="006B16BC">
        <w:t>; therefore, the average brown creeper song can be expected to yield a score of 67.4%</w:t>
      </w:r>
      <w:r w:rsidR="00F9595A">
        <w:t>. W</w:t>
      </w:r>
      <w:r w:rsidR="00D210D0">
        <w:t xml:space="preserve">e set our score threshold </w:t>
      </w:r>
      <w:r w:rsidR="0062587D">
        <w:t xml:space="preserve">when running the recognizer </w:t>
      </w:r>
      <w:r w:rsidR="00D210D0">
        <w:t>at 50% to ensure poorly matching spectrograms were</w:t>
      </w:r>
      <w:r w:rsidR="009376D9">
        <w:t xml:space="preserve"> also</w:t>
      </w:r>
      <w:r w:rsidR="00D210D0">
        <w:t xml:space="preserve"> returned.</w:t>
      </w:r>
      <w:r w:rsidR="00F9595A">
        <w:t xml:space="preserve"> </w:t>
      </w:r>
      <w:r w:rsidR="00C80E95">
        <w:t xml:space="preserve">The tradeoff therein is a </w:t>
      </w:r>
      <w:r w:rsidR="00486D5A">
        <w:t>greater</w:t>
      </w:r>
      <w:r w:rsidR="00C80E95">
        <w:t xml:space="preserve"> effort in validating </w:t>
      </w:r>
      <w:r w:rsidR="003628DC">
        <w:t xml:space="preserve">candidate detections </w:t>
      </w:r>
      <w:r w:rsidR="006B3D5F">
        <w:t>returned</w:t>
      </w:r>
      <w:r w:rsidR="00C80E95">
        <w:t xml:space="preserve"> </w:t>
      </w:r>
      <w:r w:rsidR="006B3D5F">
        <w:t>by</w:t>
      </w:r>
      <w:r w:rsidR="00C80E95">
        <w:t xml:space="preserve"> the recognizer</w:t>
      </w:r>
      <w:r w:rsidR="006B3D5F">
        <w:t xml:space="preserve"> (flags),</w:t>
      </w:r>
      <w:r w:rsidR="00C80E95">
        <w:t xml:space="preserve"> as there is a very high false positive rate. </w:t>
      </w:r>
      <w:r w:rsidR="00D47AC9">
        <w:t xml:space="preserve">We felt for the </w:t>
      </w:r>
      <w:r w:rsidR="00D47AC9">
        <w:lastRenderedPageBreak/>
        <w:t>purpose of th</w:t>
      </w:r>
      <w:r w:rsidR="00621053">
        <w:t>is</w:t>
      </w:r>
      <w:r w:rsidR="00D47AC9">
        <w:t xml:space="preserve"> study it was more important to minimize false negative rates</w:t>
      </w:r>
      <w:r w:rsidR="00F11DC7">
        <w:t>, thus</w:t>
      </w:r>
      <w:r w:rsidR="00D47AC9">
        <w:t xml:space="preserve"> inflating our false positive rate and subsequently our human effort required</w:t>
      </w:r>
      <w:r w:rsidR="00621053">
        <w:t xml:space="preserve"> in validating the flags.</w:t>
      </w:r>
    </w:p>
    <w:p w14:paraId="13198804" w14:textId="4EC7783B" w:rsidR="00B059B8" w:rsidRDefault="00A077B7" w:rsidP="00734A52">
      <w:pPr>
        <w:spacing w:line="480" w:lineRule="auto"/>
        <w:ind w:firstLine="360"/>
      </w:pPr>
      <w:r>
        <w:t>The recognizer process</w:t>
      </w:r>
      <w:r w:rsidR="00662AD7">
        <w:t xml:space="preserve">ed </w:t>
      </w:r>
      <w:r>
        <w:t xml:space="preserve">all acoustic data collected at each site. The ARUs recorded continuously from 4:30am-10:00am to maximize data collection at dawn when songbirds are most active, and periodically throughout the day for consistency with other monitoring programs in the area (Table X). In total, each ARU day is equal to 361 minutes of acoustic data, and each site had </w:t>
      </w:r>
      <w:r w:rsidR="001E5145">
        <w:t xml:space="preserve">3 or 4 ARU days of data; therefore, the recognizer processed </w:t>
      </w:r>
      <w:r w:rsidR="002D139B">
        <w:t xml:space="preserve">1083 or 1444 minutes of data at each site. </w:t>
      </w:r>
      <w:r w:rsidR="00AF7B08">
        <w:t xml:space="preserve">All flags returned by the recognizer were validated </w:t>
      </w:r>
      <w:r w:rsidR="00081477">
        <w:t xml:space="preserve">by an experienced technician by listening to each clip or visually confirming the spectrogram </w:t>
      </w:r>
      <w:r w:rsidR="00D30FF2">
        <w:t>to confirm true positives (hits)</w:t>
      </w:r>
      <w:r w:rsidR="00081477">
        <w:t>.</w:t>
      </w:r>
    </w:p>
    <w:p w14:paraId="6F7C8208" w14:textId="4F8DEDA3" w:rsidR="00B143DD" w:rsidRDefault="00F62E35" w:rsidP="00CE49AC">
      <w:pPr>
        <w:spacing w:line="480" w:lineRule="auto"/>
        <w:ind w:firstLine="360"/>
      </w:pPr>
      <w:r>
        <w:t>First we</w:t>
      </w:r>
      <w:r w:rsidR="009D3784">
        <w:t xml:space="preserve"> developed a model for</w:t>
      </w:r>
      <w:r w:rsidR="00997C88">
        <w:t xml:space="preserve"> the</w:t>
      </w:r>
      <w:r w:rsidR="00CA38E6">
        <w:t xml:space="preserve"> brown creeper habitat use, using</w:t>
      </w:r>
      <w:r w:rsidR="00997C88">
        <w:t xml:space="preserve"> recognizer data with each unique hit representing a data point. </w:t>
      </w:r>
      <w:r w:rsidR="00B143DD">
        <w:t xml:space="preserve">Using </w:t>
      </w:r>
      <w:proofErr w:type="gramStart"/>
      <w:r w:rsidR="00B143DD">
        <w:t>each detection</w:t>
      </w:r>
      <w:proofErr w:type="gramEnd"/>
      <w:r w:rsidR="00B143DD">
        <w:t xml:space="preserve"> as a data point allows sites with more brown creeper detections to represent higher use; therefore, covariate values at these locations will drive the species-habitat associations. </w:t>
      </w:r>
      <w:r w:rsidR="00997C88">
        <w:t xml:space="preserve">We fit a </w:t>
      </w:r>
      <w:r w:rsidR="00B143DD">
        <w:t xml:space="preserve">logistic regression </w:t>
      </w:r>
      <w:r w:rsidR="00997C88">
        <w:t xml:space="preserve">model with the </w:t>
      </w:r>
      <w:proofErr w:type="spellStart"/>
      <w:r w:rsidR="00997C88">
        <w:t>cloglog</w:t>
      </w:r>
      <w:proofErr w:type="spellEnd"/>
      <w:r w:rsidR="00997C88">
        <w:t xml:space="preserve"> link because the data is derived from a censored </w:t>
      </w:r>
      <w:proofErr w:type="spellStart"/>
      <w:r w:rsidR="00997C88">
        <w:t>poisson</w:t>
      </w:r>
      <w:proofErr w:type="spellEnd"/>
      <w:r w:rsidR="00997C88">
        <w:t xml:space="preserve"> distributi</w:t>
      </w:r>
      <w:r w:rsidR="0064131F">
        <w:t>on: we only know if there is 1 brown c</w:t>
      </w:r>
      <w:r w:rsidR="00997C88">
        <w:t xml:space="preserve">reeper or 0, but is derived from a Poisson distribution where counts from 0 to infinity are possible. </w:t>
      </w:r>
      <w:r w:rsidR="006968B4">
        <w:t xml:space="preserve">Replicating each hit as a separate data point allows sites with higher use by brown creepers to have a stronger influence on the habitat </w:t>
      </w:r>
      <w:commentRangeStart w:id="38"/>
      <w:r w:rsidR="006968B4">
        <w:t>modelling</w:t>
      </w:r>
      <w:commentRangeEnd w:id="38"/>
      <w:r w:rsidR="00E2439E">
        <w:rPr>
          <w:rStyle w:val="CommentReference"/>
        </w:rPr>
        <w:commentReference w:id="38"/>
      </w:r>
      <w:r w:rsidR="006968B4">
        <w:t xml:space="preserve">. However, this makes the interpretation of </w:t>
      </w:r>
      <w:r w:rsidR="006968B4" w:rsidRPr="00235BFE">
        <w:t>λ</w:t>
      </w:r>
      <w:r w:rsidR="006968B4">
        <w:t xml:space="preserve"> the predicted degree of use of habitat </w:t>
      </w:r>
      <w:r w:rsidR="006968B4">
        <w:rPr>
          <w:i/>
        </w:rPr>
        <w:t xml:space="preserve">if </w:t>
      </w:r>
      <w:r w:rsidR="009F346F">
        <w:t>it is occupied by a brown c</w:t>
      </w:r>
      <w:r w:rsidR="006968B4">
        <w:t xml:space="preserve">reeper, rather than probability of occupancy. </w:t>
      </w:r>
      <w:r w:rsidR="009F346F">
        <w:t>Thus, values of 1 represent</w:t>
      </w:r>
      <w:r w:rsidR="006968B4">
        <w:t xml:space="preserve"> the highest degree of use</w:t>
      </w:r>
      <w:r w:rsidR="009F346F">
        <w:t>, values close to 0 represent</w:t>
      </w:r>
      <w:r w:rsidR="006968B4">
        <w:t xml:space="preserve"> a small proportion of </w:t>
      </w:r>
      <w:r w:rsidR="009F346F">
        <w:t>use, and absolute 0 represents</w:t>
      </w:r>
      <w:r w:rsidR="006968B4">
        <w:t xml:space="preserve"> unoccupied sites. </w:t>
      </w:r>
      <w:r w:rsidR="00997C88">
        <w:t>We used forward AIC step selection to derive the final model</w:t>
      </w:r>
      <w:r w:rsidR="00E25074">
        <w:t>; additional parame</w:t>
      </w:r>
      <w:r w:rsidR="00A84BA8">
        <w:t xml:space="preserve">ters were only added to the model if </w:t>
      </w:r>
      <w:r w:rsidR="00A84BA8">
        <w:lastRenderedPageBreak/>
        <w:t>it improved</w:t>
      </w:r>
      <w:r w:rsidR="00652401">
        <w:t xml:space="preserve"> the model fit by ≥</w:t>
      </w:r>
      <w:r w:rsidR="00A84BA8">
        <w:t>2 ∆AIC</w:t>
      </w:r>
      <w:r w:rsidR="00997C88">
        <w:t>. Once a final model was derived, we applied the same covariates to an occupancy framework, with all covariates going on the occupancy side</w:t>
      </w:r>
      <w:r w:rsidR="00652401">
        <w:t xml:space="preserve"> of the equation</w:t>
      </w:r>
      <w:r w:rsidR="00997C88">
        <w:t>.</w:t>
      </w:r>
    </w:p>
    <w:p w14:paraId="06F25F4B" w14:textId="1C32D378" w:rsidR="00E80EE3" w:rsidRDefault="003F3435" w:rsidP="00B143DD">
      <w:pPr>
        <w:spacing w:line="480" w:lineRule="auto"/>
        <w:ind w:firstLine="360"/>
      </w:pPr>
      <w:r>
        <w:t xml:space="preserve">Next, we developed a brown creeper </w:t>
      </w:r>
      <w:r w:rsidR="00B143DD">
        <w:t xml:space="preserve">occupancy model from the recognizer data assuming perfect detection. Sites with at least one hit (i.e. detection) were assigned a value of 1, while sites that never had a brown creeper were assigned a value of 0. Again, a logistic regression model with the </w:t>
      </w:r>
      <w:proofErr w:type="spellStart"/>
      <w:r w:rsidR="00B143DD">
        <w:t>cloglog</w:t>
      </w:r>
      <w:proofErr w:type="spellEnd"/>
      <w:r w:rsidR="00B143DD">
        <w:t xml:space="preserve"> link was fit, using forward AIC step selection to derive the final model. Model coefficients can be interpreted in the context of the probability of that site being occupied by at least one brown creeper. </w:t>
      </w:r>
      <w:r w:rsidR="00E80EE3">
        <w:br/>
      </w:r>
      <w:r w:rsidR="00E80EE3">
        <w:tab/>
        <w:t xml:space="preserve">We tested </w:t>
      </w:r>
      <w:r w:rsidR="00D45D64">
        <w:t xml:space="preserve">the </w:t>
      </w:r>
      <w:proofErr w:type="spellStart"/>
      <w:r w:rsidR="00D45D64">
        <w:t>MacKenzie</w:t>
      </w:r>
      <w:proofErr w:type="spellEnd"/>
      <w:r w:rsidR="00D45D64">
        <w:t xml:space="preserve"> (2002)</w:t>
      </w:r>
      <w:r w:rsidR="00D45D64" w:rsidRPr="00D45D64">
        <w:t xml:space="preserve"> </w:t>
      </w:r>
      <w:r w:rsidR="00D45D64">
        <w:t xml:space="preserve">model of estimating occupancy rates when detectability is less than one because it is </w:t>
      </w:r>
      <w:r w:rsidR="00E80EE3">
        <w:t xml:space="preserve">a well cited and extensively employed </w:t>
      </w:r>
      <w:r w:rsidR="00D45D64">
        <w:t>method</w:t>
      </w:r>
      <w:r w:rsidR="00E80EE3">
        <w:t xml:space="preserve">. </w:t>
      </w:r>
      <w:r w:rsidR="00506236">
        <w:t>The mode</w:t>
      </w:r>
      <w:r w:rsidR="003A4405">
        <w:t xml:space="preserve">l was built using the </w:t>
      </w:r>
      <w:r w:rsidR="0061495D">
        <w:t>“</w:t>
      </w:r>
      <w:proofErr w:type="spellStart"/>
      <w:r w:rsidR="003A4405">
        <w:t>occu</w:t>
      </w:r>
      <w:proofErr w:type="spellEnd"/>
      <w:r w:rsidR="0061495D">
        <w:t>”</w:t>
      </w:r>
      <w:r w:rsidR="003A4405">
        <w:t xml:space="preserve"> function in the package unmarked. </w:t>
      </w:r>
      <w:r w:rsidR="00734A52">
        <w:t xml:space="preserve">The DCOM was built using detection data collected from human point count surveys derived from ARU recordings (hereafter listening data). </w:t>
      </w:r>
      <w:r w:rsidR="00E80EE3">
        <w:t>Listening for this project was conducted in a way that is very similar to other avian point count surveys</w:t>
      </w:r>
      <w:r w:rsidR="003856B7">
        <w:t>.</w:t>
      </w:r>
      <w:r w:rsidR="00E80EE3">
        <w:t xml:space="preserve"> </w:t>
      </w:r>
      <w:r w:rsidR="003856B7">
        <w:t xml:space="preserve">We used </w:t>
      </w:r>
      <w:r w:rsidR="00E80EE3">
        <w:t>four visits to each site w</w:t>
      </w:r>
      <w:r w:rsidR="003856B7">
        <w:t>hich</w:t>
      </w:r>
      <w:r w:rsidR="00E80EE3">
        <w:t xml:space="preserve"> </w:t>
      </w:r>
      <w:r w:rsidR="001E69AB">
        <w:t>results in</w:t>
      </w:r>
      <w:r w:rsidR="00E80EE3">
        <w:t xml:space="preserve"> a detection history length that is </w:t>
      </w:r>
      <w:r w:rsidR="00880C11">
        <w:t xml:space="preserve">similar to </w:t>
      </w:r>
      <w:r w:rsidR="00E80EE3">
        <w:t xml:space="preserve">many other studies. </w:t>
      </w:r>
      <w:del w:id="39" w:author="ABMI" w:date="2017-05-04T20:14:00Z">
        <w:r w:rsidR="00E80EE3" w:rsidDel="009C61AC">
          <w:delText xml:space="preserve">One limitation to the study design of our listening was to survey each site on 3-minute intervals, while other studies traditionally use 5- or 10-minute long point counts. </w:delText>
        </w:r>
      </w:del>
      <w:r w:rsidR="00E80EE3">
        <w:t xml:space="preserve">We were interested in testing two components of DCOMs: </w:t>
      </w:r>
    </w:p>
    <w:p w14:paraId="1B3E7EAA" w14:textId="77777777" w:rsidR="00E80EE3" w:rsidRDefault="00E80EE3" w:rsidP="00E80EE3">
      <w:pPr>
        <w:pStyle w:val="ListParagraph"/>
        <w:numPr>
          <w:ilvl w:val="0"/>
          <w:numId w:val="1"/>
        </w:numPr>
        <w:spacing w:line="480" w:lineRule="auto"/>
      </w:pPr>
      <w:r>
        <w:t>The ability for DCOMs to accurately estimate true occupancy rates; and</w:t>
      </w:r>
    </w:p>
    <w:p w14:paraId="478E0A80" w14:textId="24C16D5A" w:rsidR="00E80EE3" w:rsidRDefault="00E80EE3" w:rsidP="00E80EE3">
      <w:pPr>
        <w:pStyle w:val="ListParagraph"/>
        <w:numPr>
          <w:ilvl w:val="0"/>
          <w:numId w:val="1"/>
        </w:numPr>
        <w:spacing w:line="480" w:lineRule="auto"/>
      </w:pPr>
      <w:r>
        <w:t xml:space="preserve">The ability for DCOMs to accurately </w:t>
      </w:r>
      <w:del w:id="40" w:author="ABMI" w:date="2017-05-04T20:14:00Z">
        <w:r w:rsidDel="009C61AC">
          <w:delText xml:space="preserve">estimate </w:delText>
        </w:r>
      </w:del>
      <w:ins w:id="41" w:author="ABMI" w:date="2017-05-04T20:14:00Z">
        <w:r w:rsidR="009C61AC">
          <w:t xml:space="preserve">describe </w:t>
        </w:r>
      </w:ins>
      <w:r>
        <w:t>habitat associations</w:t>
      </w:r>
    </w:p>
    <w:p w14:paraId="6BC31DAD" w14:textId="1D883A1B" w:rsidR="00997C88" w:rsidRDefault="00266775" w:rsidP="001E69AB">
      <w:pPr>
        <w:spacing w:line="480" w:lineRule="auto"/>
      </w:pPr>
      <w:r>
        <w:t>To test if occupancy models could approximate true occupancy rates and covariate effects on occupancy,</w:t>
      </w:r>
      <w:r w:rsidR="001A10C9">
        <w:t xml:space="preserve"> we </w:t>
      </w:r>
      <w:r>
        <w:t xml:space="preserve">compared occupancy rates derived from a DCOM to the recognizer </w:t>
      </w:r>
      <w:r>
        <w:lastRenderedPageBreak/>
        <w:t xml:space="preserve">derived occupancy (RDO) model using </w:t>
      </w:r>
      <w:r w:rsidR="001A10C9">
        <w:t xml:space="preserve">the covariates from </w:t>
      </w:r>
      <w:r w:rsidR="001E69AB">
        <w:t xml:space="preserve">the </w:t>
      </w:r>
      <w:r>
        <w:t xml:space="preserve">RDO </w:t>
      </w:r>
      <w:r w:rsidR="001A10C9">
        <w:t xml:space="preserve">model. </w:t>
      </w:r>
      <w:r w:rsidR="005319C5">
        <w:t xml:space="preserve">All covariates were designated to the occupancy side of the model and detectability was left as the intercept value. </w:t>
      </w:r>
      <w:r w:rsidR="00E94EE0">
        <w:t xml:space="preserve">To test if occupancy models could disentangle </w:t>
      </w:r>
      <w:r w:rsidR="00166028">
        <w:t xml:space="preserve">effects on degree of use, we </w:t>
      </w:r>
      <w:r>
        <w:t>compared habitat relationships derived from a DCOM</w:t>
      </w:r>
      <w:r w:rsidR="00166028">
        <w:t xml:space="preserve"> </w:t>
      </w:r>
      <w:r w:rsidR="005319C5">
        <w:t xml:space="preserve">to those from the recognizer derived use (RDU) model </w:t>
      </w:r>
      <w:r w:rsidR="00166028">
        <w:t xml:space="preserve">using the covariates from the </w:t>
      </w:r>
      <w:r>
        <w:t>RDU model</w:t>
      </w:r>
      <w:r w:rsidR="00166028">
        <w:t xml:space="preserve">. </w:t>
      </w:r>
      <w:r w:rsidR="00131318">
        <w:t>Again, a</w:t>
      </w:r>
      <w:r w:rsidR="00166028">
        <w:t xml:space="preserve">ll covariates were designated to the occupancy side of the model and detectability was left as the intercept value. </w:t>
      </w:r>
    </w:p>
    <w:p w14:paraId="1C71E5AF" w14:textId="77777777" w:rsidR="00997C88" w:rsidRDefault="00997C88" w:rsidP="00997C88">
      <w:pPr>
        <w:spacing w:line="480" w:lineRule="auto"/>
      </w:pPr>
      <w:r>
        <w:t>RESULTS</w:t>
      </w:r>
    </w:p>
    <w:p w14:paraId="4BD197E1" w14:textId="552DE5C0" w:rsidR="009E7B90" w:rsidRDefault="009E7B90" w:rsidP="00997C88">
      <w:pPr>
        <w:spacing w:line="480" w:lineRule="auto"/>
        <w:rPr>
          <w:i/>
        </w:rPr>
      </w:pPr>
      <w:r>
        <w:rPr>
          <w:i/>
        </w:rPr>
        <w:t>Listening vs. Automated Recognition Detection</w:t>
      </w:r>
    </w:p>
    <w:p w14:paraId="3841F3AC" w14:textId="2438A5C9" w:rsidR="009E7B90" w:rsidRPr="009E7B90" w:rsidRDefault="006177AC" w:rsidP="00997C88">
      <w:pPr>
        <w:spacing w:line="480" w:lineRule="auto"/>
      </w:pPr>
      <w:r>
        <w:tab/>
        <w:t xml:space="preserve">Human listening detected </w:t>
      </w:r>
      <w:ins w:id="42" w:author="Connor Charchuk" w:date="2017-05-01T12:01:00Z">
        <w:r w:rsidR="00B11B6E">
          <w:t>b</w:t>
        </w:r>
      </w:ins>
      <w:r>
        <w:t xml:space="preserve">rown </w:t>
      </w:r>
      <w:r w:rsidR="00B11B6E">
        <w:t xml:space="preserve">creepers </w:t>
      </w:r>
      <w:r w:rsidR="00AC0239">
        <w:t>at 12/</w:t>
      </w:r>
      <w:commentRangeStart w:id="43"/>
      <w:r w:rsidR="00AC0239">
        <w:t>38</w:t>
      </w:r>
      <w:commentRangeEnd w:id="43"/>
      <w:r w:rsidR="0028401E">
        <w:rPr>
          <w:rStyle w:val="CommentReference"/>
        </w:rPr>
        <w:commentReference w:id="43"/>
      </w:r>
      <w:r w:rsidR="00AC0239">
        <w:t xml:space="preserve"> </w:t>
      </w:r>
      <w:r w:rsidR="0028401E">
        <w:t>control</w:t>
      </w:r>
      <w:r w:rsidR="00AC0239">
        <w:t xml:space="preserve"> sites</w:t>
      </w:r>
      <w:r w:rsidR="00E47275">
        <w:t xml:space="preserve"> and </w:t>
      </w:r>
      <w:r w:rsidR="00AE4744">
        <w:t>0/25 understory protection sites. Automatic</w:t>
      </w:r>
      <w:r w:rsidR="003737F5">
        <w:t xml:space="preserve"> computer recognition detected b</w:t>
      </w:r>
      <w:r w:rsidR="00AE4744">
        <w:t xml:space="preserve">rown </w:t>
      </w:r>
      <w:r w:rsidR="003737F5">
        <w:t>c</w:t>
      </w:r>
      <w:r w:rsidR="00AE4744">
        <w:t xml:space="preserve">reepers at 27/38 </w:t>
      </w:r>
      <w:r w:rsidR="008B7164">
        <w:t xml:space="preserve">control </w:t>
      </w:r>
      <w:proofErr w:type="gramStart"/>
      <w:r w:rsidR="00AE4744">
        <w:t>sites,</w:t>
      </w:r>
      <w:proofErr w:type="gramEnd"/>
      <w:r w:rsidR="00AE4744">
        <w:t xml:space="preserve"> and 4/</w:t>
      </w:r>
      <w:r w:rsidR="00832494">
        <w:t>25</w:t>
      </w:r>
      <w:r w:rsidR="00AE4744">
        <w:t xml:space="preserve"> understory protection sites. </w:t>
      </w:r>
      <w:r w:rsidR="00DA5C8A">
        <w:t xml:space="preserve">Therefore, our true occupancy rates </w:t>
      </w:r>
      <w:r w:rsidR="003737F5">
        <w:t xml:space="preserve">based on the recognizer data </w:t>
      </w:r>
      <w:r w:rsidR="00DA5C8A">
        <w:t xml:space="preserve">are 0.711 in old growth sites and 0.16 in understory protection sites. </w:t>
      </w:r>
      <w:r w:rsidR="00AE4744">
        <w:t xml:space="preserve">On days where human listening was conducted, there were no instances where humans detected </w:t>
      </w:r>
      <w:r w:rsidR="002A5CC2">
        <w:t>b</w:t>
      </w:r>
      <w:r w:rsidR="00AE4744">
        <w:t xml:space="preserve">rown </w:t>
      </w:r>
      <w:r w:rsidR="002A5CC2">
        <w:t xml:space="preserve">creepers </w:t>
      </w:r>
      <w:r w:rsidR="00AE4744">
        <w:t xml:space="preserve">but the computer recognizer did not; in contrast, </w:t>
      </w:r>
      <w:r w:rsidR="00AD2182">
        <w:t xml:space="preserve">out of 81 independent </w:t>
      </w:r>
      <w:r w:rsidR="00C518D6">
        <w:t xml:space="preserve">days with </w:t>
      </w:r>
      <w:r w:rsidR="00AD2182">
        <w:t xml:space="preserve">detections of </w:t>
      </w:r>
      <w:r w:rsidR="002A5CC2">
        <w:t>brown creepers</w:t>
      </w:r>
      <w:r w:rsidR="00AD2182">
        <w:t>, 58 (72%) were detected exclusively by</w:t>
      </w:r>
      <w:r w:rsidR="00AE4744">
        <w:t xml:space="preserve"> automatic recognition. </w:t>
      </w:r>
    </w:p>
    <w:p w14:paraId="66FCBA5F" w14:textId="3F6F3373" w:rsidR="00576B42" w:rsidRPr="00576B42" w:rsidRDefault="00576B42" w:rsidP="00997C88">
      <w:pPr>
        <w:spacing w:line="480" w:lineRule="auto"/>
        <w:rPr>
          <w:i/>
        </w:rPr>
      </w:pPr>
      <w:r>
        <w:rPr>
          <w:i/>
        </w:rPr>
        <w:t xml:space="preserve">Recognizer </w:t>
      </w:r>
      <w:r w:rsidR="00C51DEE">
        <w:rPr>
          <w:i/>
        </w:rPr>
        <w:t xml:space="preserve">Derived Use </w:t>
      </w:r>
      <w:r>
        <w:rPr>
          <w:i/>
        </w:rPr>
        <w:t>Model</w:t>
      </w:r>
    </w:p>
    <w:p w14:paraId="2DDB3F35" w14:textId="560DD94B" w:rsidR="00997C88" w:rsidRDefault="00997C88" w:rsidP="00997C88">
      <w:pPr>
        <w:spacing w:line="480" w:lineRule="auto"/>
        <w:ind w:firstLine="720"/>
      </w:pPr>
      <w:r>
        <w:t>Forward AIC step selection resulted in the following final model</w:t>
      </w:r>
      <w:r w:rsidR="00C117D8">
        <w:t xml:space="preserve"> </w:t>
      </w:r>
      <w:r w:rsidR="00A00B7E">
        <w:t xml:space="preserve">for the </w:t>
      </w:r>
      <w:r w:rsidR="007E524E">
        <w:t>RDU</w:t>
      </w:r>
      <w:r w:rsidR="00A00B7E">
        <w:t xml:space="preserve"> model</w:t>
      </w:r>
      <w:r w:rsidR="00395A4E">
        <w:t xml:space="preserve"> (Table X)</w:t>
      </w:r>
      <w:r>
        <w:t>:</w:t>
      </w:r>
    </w:p>
    <w:p w14:paraId="1EF0CDCA" w14:textId="0D7E3556" w:rsidR="00C92467" w:rsidRDefault="00C51DEE" w:rsidP="00C92467">
      <w:pPr>
        <w:spacing w:line="480" w:lineRule="auto"/>
        <w:jc w:val="center"/>
        <w:rPr>
          <w:i/>
        </w:rPr>
      </w:pPr>
      <w:r>
        <w:rPr>
          <w:i/>
        </w:rPr>
        <w:t xml:space="preserve">Hit </w:t>
      </w:r>
      <w:r w:rsidR="00DA7128">
        <w:rPr>
          <w:i/>
        </w:rPr>
        <w:t xml:space="preserve">~ </w:t>
      </w:r>
      <w:r w:rsidR="00724F9F">
        <w:rPr>
          <w:i/>
        </w:rPr>
        <w:t xml:space="preserve">Treatment </w:t>
      </w:r>
      <w:r w:rsidR="00DA7128">
        <w:rPr>
          <w:i/>
        </w:rPr>
        <w:t>+ P95</w:t>
      </w:r>
      <w:r w:rsidR="00C92467" w:rsidRPr="00C92467">
        <w:rPr>
          <w:i/>
        </w:rPr>
        <w:t xml:space="preserve"> </w:t>
      </w:r>
      <w:r w:rsidR="00DA7128">
        <w:rPr>
          <w:i/>
        </w:rPr>
        <w:t>+ S137to5 + S10to20</w:t>
      </w:r>
      <w:r w:rsidR="00CE4045">
        <w:rPr>
          <w:i/>
        </w:rPr>
        <w:t xml:space="preserve"> + </w:t>
      </w:r>
      <w:r w:rsidR="00724F9F">
        <w:rPr>
          <w:i/>
        </w:rPr>
        <w:t>Treatment</w:t>
      </w:r>
      <w:r w:rsidR="00CE4045">
        <w:rPr>
          <w:i/>
        </w:rPr>
        <w:t>*</w:t>
      </w:r>
      <w:r w:rsidR="00DA7128">
        <w:rPr>
          <w:i/>
        </w:rPr>
        <w:t>P95</w:t>
      </w:r>
    </w:p>
    <w:p w14:paraId="3A69918B" w14:textId="7B24EF73" w:rsidR="008F6209" w:rsidRDefault="00D617C3" w:rsidP="001D7B00">
      <w:pPr>
        <w:spacing w:line="480" w:lineRule="auto"/>
      </w:pPr>
      <w:r>
        <w:t>Overall, brown creepers used unharvested forests much more than the understory protection.</w:t>
      </w:r>
      <w:r w:rsidDel="00724F9F">
        <w:t xml:space="preserve"> </w:t>
      </w:r>
      <w:r w:rsidR="00A95677">
        <w:t xml:space="preserve">If a site was occupied, the average degree of use of old growth sites was 0.974 </w:t>
      </w:r>
      <w:r w:rsidR="00A95677">
        <w:lastRenderedPageBreak/>
        <w:t xml:space="preserve">and for understory protection was </w:t>
      </w:r>
      <w:commentRangeStart w:id="44"/>
      <w:r w:rsidR="00A95677">
        <w:t>0.735</w:t>
      </w:r>
      <w:commentRangeEnd w:id="44"/>
      <w:r w:rsidR="006A2D30">
        <w:rPr>
          <w:rStyle w:val="CommentReference"/>
        </w:rPr>
        <w:commentReference w:id="44"/>
      </w:r>
      <w:r w:rsidR="00A95677">
        <w:t xml:space="preserve">. </w:t>
      </w:r>
      <w:r w:rsidR="009E3A9A">
        <w:t xml:space="preserve">The </w:t>
      </w:r>
      <w:r w:rsidR="00E46675">
        <w:t xml:space="preserve">treatment </w:t>
      </w:r>
      <w:r w:rsidR="009E3A9A">
        <w:t>and canopy height</w:t>
      </w:r>
      <w:r w:rsidR="00AE6422">
        <w:t xml:space="preserve"> main</w:t>
      </w:r>
      <w:r w:rsidR="009E3A9A">
        <w:t xml:space="preserve"> effects are non-interpretable due to the interaction, for which an effects plot was made to illustrate the interaction effect (Figure X).</w:t>
      </w:r>
      <w:r w:rsidR="00CE4045">
        <w:t xml:space="preserve"> In the </w:t>
      </w:r>
      <w:r w:rsidR="00F154D0">
        <w:t>unharvested controls</w:t>
      </w:r>
      <w:r w:rsidR="00303279">
        <w:t xml:space="preserve">, </w:t>
      </w:r>
      <w:r w:rsidR="00F154D0">
        <w:t xml:space="preserve">brown creeper </w:t>
      </w:r>
      <w:r w:rsidR="00E218C1">
        <w:t>use</w:t>
      </w:r>
      <w:r w:rsidR="00303279">
        <w:t xml:space="preserve"> increased with increasing canopy height; but in the understory protection blocks</w:t>
      </w:r>
      <w:r w:rsidR="00F154D0">
        <w:t>,</w:t>
      </w:r>
      <w:r w:rsidR="00303279">
        <w:t xml:space="preserve"> </w:t>
      </w:r>
      <w:r w:rsidR="00F154D0">
        <w:t xml:space="preserve">brown creeper </w:t>
      </w:r>
      <w:r w:rsidR="00E218C1">
        <w:t>use</w:t>
      </w:r>
      <w:r w:rsidR="00303279">
        <w:t xml:space="preserve"> decreased with increasing canopy height</w:t>
      </w:r>
      <w:proofErr w:type="gramStart"/>
      <w:r w:rsidR="00303279">
        <w:t>.</w:t>
      </w:r>
      <w:r w:rsidR="00AE6422">
        <w:t>.</w:t>
      </w:r>
      <w:proofErr w:type="gramEnd"/>
      <w:r w:rsidR="00AE6422">
        <w:t xml:space="preserve"> </w:t>
      </w:r>
      <w:r w:rsidR="009E3A9A">
        <w:t>The proportion of returns between 1.37m and 5m</w:t>
      </w:r>
      <w:ins w:id="45" w:author="Connor Charchuk" w:date="2017-05-01T12:53:00Z">
        <w:r>
          <w:t xml:space="preserve"> </w:t>
        </w:r>
      </w:ins>
      <w:r>
        <w:t xml:space="preserve">represents </w:t>
      </w:r>
      <w:r w:rsidR="009E3A9A">
        <w:t xml:space="preserve">the density of understory vegetation, </w:t>
      </w:r>
      <w:r>
        <w:t xml:space="preserve">which </w:t>
      </w:r>
      <w:r w:rsidR="009E3A9A">
        <w:t xml:space="preserve">had a negative effect </w:t>
      </w:r>
      <w:r w:rsidR="00162287">
        <w:t>on brown c</w:t>
      </w:r>
      <w:r w:rsidR="003C06AA">
        <w:t xml:space="preserve">reeper </w:t>
      </w:r>
      <w:r w:rsidR="00E218C1">
        <w:t>use</w:t>
      </w:r>
      <w:r w:rsidR="003C06AA">
        <w:t xml:space="preserve"> (</w:t>
      </w:r>
      <w:r w:rsidR="00D946C0">
        <w:sym w:font="Symbol" w:char="F062"/>
      </w:r>
      <w:r w:rsidR="003C06AA">
        <w:t>=-</w:t>
      </w:r>
      <w:r w:rsidR="009E3A9A">
        <w:t>5.667</w:t>
      </w:r>
      <w:r w:rsidR="003C06AA">
        <w:t>, p=</w:t>
      </w:r>
      <w:r w:rsidR="009E3A9A">
        <w:t>0.0031)</w:t>
      </w:r>
      <w:r w:rsidR="00142805">
        <w:t>.</w:t>
      </w:r>
      <w:r w:rsidR="009E3A9A">
        <w:t xml:space="preserve"> </w:t>
      </w:r>
      <w:r w:rsidR="00142805">
        <w:t>T</w:t>
      </w:r>
      <w:r w:rsidR="009E3A9A">
        <w:t xml:space="preserve">he proportion of returns between 10m and 20m </w:t>
      </w:r>
      <w:r w:rsidR="00142805">
        <w:t xml:space="preserve">represented the density of moderate height trees, and </w:t>
      </w:r>
      <w:r w:rsidR="009E3A9A">
        <w:t xml:space="preserve">had a strong positive effect on </w:t>
      </w:r>
      <w:r w:rsidR="00162287">
        <w:t>b</w:t>
      </w:r>
      <w:r w:rsidR="009E3A9A">
        <w:t xml:space="preserve">rown </w:t>
      </w:r>
      <w:r w:rsidR="00162287">
        <w:t>c</w:t>
      </w:r>
      <w:r w:rsidR="009E3A9A">
        <w:t xml:space="preserve">reeper </w:t>
      </w:r>
      <w:r w:rsidR="00E218C1">
        <w:t>use</w:t>
      </w:r>
      <w:r w:rsidR="009E3A9A">
        <w:t xml:space="preserve"> (</w:t>
      </w:r>
      <w:r w:rsidR="00D946C0">
        <w:sym w:font="Symbol" w:char="F062"/>
      </w:r>
      <w:r w:rsidR="009E3A9A">
        <w:t>=4.544, p=</w:t>
      </w:r>
      <w:r w:rsidR="00451C6C">
        <w:t>8.58</w:t>
      </w:r>
      <w:r w:rsidR="00451C6C" w:rsidRPr="003C06AA">
        <w:rPr>
          <w:i/>
        </w:rPr>
        <w:t>x</w:t>
      </w:r>
      <w:r w:rsidR="00451C6C">
        <w:t>10</w:t>
      </w:r>
      <w:r w:rsidR="00451C6C" w:rsidRPr="003C06AA">
        <w:rPr>
          <w:vertAlign w:val="superscript"/>
        </w:rPr>
        <w:t>-8</w:t>
      </w:r>
      <w:r w:rsidR="00451C6C">
        <w:t xml:space="preserve">, Figure X). </w:t>
      </w:r>
    </w:p>
    <w:p w14:paraId="0592A92D" w14:textId="360E87BD" w:rsidR="006C6370" w:rsidRPr="006C6370" w:rsidRDefault="00100FEC" w:rsidP="00CD517C">
      <w:pPr>
        <w:spacing w:line="480" w:lineRule="auto"/>
        <w:jc w:val="both"/>
      </w:pPr>
      <w:r>
        <w:tab/>
        <w:t xml:space="preserve">In order to compare the results of the </w:t>
      </w:r>
      <w:r w:rsidR="004F2CC9">
        <w:t>RDU</w:t>
      </w:r>
      <w:r>
        <w:t xml:space="preserve"> to the occupancy model, we converted beta coefficients back into the </w:t>
      </w:r>
      <w:commentRangeStart w:id="46"/>
      <w:r w:rsidR="00D946C0">
        <w:t>ordinal</w:t>
      </w:r>
      <w:r>
        <w:t xml:space="preserve"> scale </w:t>
      </w:r>
      <w:commentRangeEnd w:id="46"/>
      <w:r w:rsidR="009C61AC">
        <w:rPr>
          <w:rStyle w:val="CommentReference"/>
        </w:rPr>
        <w:commentReference w:id="46"/>
      </w:r>
      <w:r>
        <w:t>(</w:t>
      </w:r>
      <w:r w:rsidRPr="00235BFE">
        <w:t>λ</w:t>
      </w:r>
      <w:r>
        <w:t xml:space="preserve">). </w:t>
      </w:r>
      <w:r w:rsidR="00AE6422">
        <w:t xml:space="preserve">An increase in the proportion of returns between 1.37m and 5m resulted in a 0.0035 times </w:t>
      </w:r>
      <w:r w:rsidR="006D74AC">
        <w:t xml:space="preserve">increase </w:t>
      </w:r>
      <w:r w:rsidR="00AE6422">
        <w:t xml:space="preserve">in use by </w:t>
      </w:r>
      <w:r w:rsidR="006D74AC">
        <w:t>b</w:t>
      </w:r>
      <w:r w:rsidR="00AE6422">
        <w:t xml:space="preserve">rown </w:t>
      </w:r>
      <w:r w:rsidR="006D74AC">
        <w:t xml:space="preserve">creepers, </w:t>
      </w:r>
      <w:commentRangeStart w:id="47"/>
      <w:r w:rsidR="006D74AC">
        <w:t xml:space="preserve">while an increase in the proportion of returns between 10m to 20m resulted in a </w:t>
      </w:r>
      <w:r w:rsidR="00095618">
        <w:t>1</w:t>
      </w:r>
      <w:r w:rsidR="006D74AC">
        <w:t xml:space="preserve"> times increase in the use by brown creepers.</w:t>
      </w:r>
      <w:r w:rsidR="00AE6422">
        <w:t xml:space="preserve"> </w:t>
      </w:r>
      <w:commentRangeEnd w:id="47"/>
      <w:r w:rsidR="00095618">
        <w:rPr>
          <w:rStyle w:val="CommentReference"/>
        </w:rPr>
        <w:commentReference w:id="47"/>
      </w:r>
    </w:p>
    <w:p w14:paraId="4F1590CE" w14:textId="782EC388" w:rsidR="00745D58" w:rsidRPr="00731B93" w:rsidRDefault="00731B93" w:rsidP="00CD517C">
      <w:pPr>
        <w:spacing w:line="480" w:lineRule="auto"/>
        <w:jc w:val="both"/>
        <w:rPr>
          <w:i/>
        </w:rPr>
      </w:pPr>
      <w:r>
        <w:rPr>
          <w:i/>
        </w:rPr>
        <w:t>Recognizer</w:t>
      </w:r>
      <w:r w:rsidR="00016790">
        <w:rPr>
          <w:i/>
        </w:rPr>
        <w:t xml:space="preserve"> Derived</w:t>
      </w:r>
      <w:r>
        <w:rPr>
          <w:i/>
        </w:rPr>
        <w:t xml:space="preserve"> Occupancy Model</w:t>
      </w:r>
    </w:p>
    <w:p w14:paraId="177F58B3" w14:textId="07ABC4F2" w:rsidR="005E6377" w:rsidRDefault="008E5457" w:rsidP="00AA33A9">
      <w:pPr>
        <w:spacing w:line="480" w:lineRule="auto"/>
        <w:ind w:firstLine="720"/>
        <w:jc w:val="both"/>
      </w:pPr>
      <w:r>
        <w:t xml:space="preserve">Forward AIC step selection resulted in the following </w:t>
      </w:r>
      <w:r w:rsidR="00731B93">
        <w:t xml:space="preserve">final model for the </w:t>
      </w:r>
      <w:r w:rsidR="00FD4BEB">
        <w:t>RDO</w:t>
      </w:r>
      <w:r w:rsidR="00731B93">
        <w:t xml:space="preserve"> model</w:t>
      </w:r>
      <w:r w:rsidR="001C2F5B">
        <w:t xml:space="preserve"> (Table X)</w:t>
      </w:r>
      <w:r>
        <w:t>:</w:t>
      </w:r>
    </w:p>
    <w:p w14:paraId="720CE254" w14:textId="2CF239C1" w:rsidR="008E5457" w:rsidRPr="00D946C0" w:rsidRDefault="00B47D35" w:rsidP="008E5457">
      <w:pPr>
        <w:spacing w:line="480" w:lineRule="auto"/>
        <w:jc w:val="center"/>
        <w:rPr>
          <w:i/>
        </w:rPr>
      </w:pPr>
      <w:r w:rsidRPr="00D946C0">
        <w:rPr>
          <w:i/>
        </w:rPr>
        <w:t xml:space="preserve">Occupancy </w:t>
      </w:r>
      <w:r w:rsidR="00C3597E" w:rsidRPr="00D946C0">
        <w:rPr>
          <w:i/>
        </w:rPr>
        <w:t>~</w:t>
      </w:r>
      <w:ins w:id="48" w:author="Connor Charchuk" w:date="2017-05-01T12:58:00Z">
        <w:r w:rsidRPr="00D946C0">
          <w:rPr>
            <w:i/>
          </w:rPr>
          <w:t xml:space="preserve"> </w:t>
        </w:r>
      </w:ins>
      <w:r w:rsidRPr="00D946C0">
        <w:rPr>
          <w:i/>
        </w:rPr>
        <w:t xml:space="preserve">Treatment </w:t>
      </w:r>
      <w:r w:rsidR="00C3597E" w:rsidRPr="00D946C0">
        <w:rPr>
          <w:i/>
        </w:rPr>
        <w:t>+ P95</w:t>
      </w:r>
      <w:r w:rsidR="00FC2488" w:rsidRPr="00D946C0">
        <w:rPr>
          <w:i/>
        </w:rPr>
        <w:t xml:space="preserve"> + </w:t>
      </w:r>
      <w:r w:rsidRPr="00D946C0">
        <w:rPr>
          <w:i/>
        </w:rPr>
        <w:t>Treatment</w:t>
      </w:r>
      <w:r w:rsidR="00FC2488" w:rsidRPr="00D946C0">
        <w:rPr>
          <w:i/>
        </w:rPr>
        <w:t>*</w:t>
      </w:r>
      <w:r w:rsidR="00C3597E" w:rsidRPr="00D946C0">
        <w:rPr>
          <w:i/>
        </w:rPr>
        <w:t>P95</w:t>
      </w:r>
    </w:p>
    <w:p w14:paraId="7AF250B9" w14:textId="75D17CB0" w:rsidR="00443C66" w:rsidRDefault="00944F65" w:rsidP="00B36617">
      <w:pPr>
        <w:spacing w:line="480" w:lineRule="auto"/>
      </w:pPr>
      <w:r>
        <w:t xml:space="preserve">The average predicted occupancy rate for Brown Creepers was 0.707 in old growth forests and </w:t>
      </w:r>
      <w:commentRangeStart w:id="49"/>
      <w:r>
        <w:t xml:space="preserve">0.155 </w:t>
      </w:r>
      <w:commentRangeEnd w:id="49"/>
      <w:r>
        <w:rPr>
          <w:rStyle w:val="CommentReference"/>
        </w:rPr>
        <w:commentReference w:id="49"/>
      </w:r>
      <w:r>
        <w:t xml:space="preserve">in understory protection blocks. </w:t>
      </w:r>
      <w:r w:rsidR="001415D1">
        <w:t xml:space="preserve">The model predicted that </w:t>
      </w:r>
      <w:r w:rsidR="00B74080">
        <w:t>b</w:t>
      </w:r>
      <w:r w:rsidR="001415D1">
        <w:t xml:space="preserve">rown </w:t>
      </w:r>
      <w:r w:rsidR="00B74080">
        <w:t xml:space="preserve">creepers </w:t>
      </w:r>
      <w:r w:rsidR="001415D1">
        <w:t xml:space="preserve">would reach their maximum abundance in the </w:t>
      </w:r>
      <w:r w:rsidR="00A65F2D">
        <w:t xml:space="preserve">unharvested controls at the </w:t>
      </w:r>
      <w:r w:rsidR="00D946C0">
        <w:t>highest</w:t>
      </w:r>
      <w:r w:rsidR="00A65F2D">
        <w:t xml:space="preserve"> canopy height, but in the understory protection at the lowest canopy height</w:t>
      </w:r>
      <w:r w:rsidR="0078022D">
        <w:t xml:space="preserve"> (Figure X)</w:t>
      </w:r>
      <w:r w:rsidR="001415D1">
        <w:t xml:space="preserve">. </w:t>
      </w:r>
      <w:r w:rsidR="002351BD">
        <w:t>Surprisingly,</w:t>
      </w:r>
      <w:r w:rsidR="00BE6C38">
        <w:t xml:space="preserve"> </w:t>
      </w:r>
      <w:r w:rsidR="003E46F4">
        <w:t>b</w:t>
      </w:r>
      <w:r w:rsidR="00BE6C38">
        <w:t xml:space="preserve">rown </w:t>
      </w:r>
      <w:r w:rsidR="003E46F4">
        <w:t>c</w:t>
      </w:r>
      <w:r w:rsidR="00BE6C38">
        <w:t xml:space="preserve">reeper predicted </w:t>
      </w:r>
      <w:r w:rsidR="00471B57">
        <w:t>abundance</w:t>
      </w:r>
      <w:r w:rsidR="00BE6C38">
        <w:t xml:space="preserve"> </w:t>
      </w:r>
      <w:r w:rsidR="003B71AA">
        <w:t>wa</w:t>
      </w:r>
      <w:r w:rsidR="00BE6C38">
        <w:t>s</w:t>
      </w:r>
      <w:r w:rsidR="003B71AA">
        <w:t xml:space="preserve"> predicted</w:t>
      </w:r>
      <w:r w:rsidR="00BE6C38">
        <w:t xml:space="preserve"> to approach 1 at a canopy </w:t>
      </w:r>
      <w:r w:rsidR="00BE6C38">
        <w:lastRenderedPageBreak/>
        <w:t>height of 30m</w:t>
      </w:r>
      <w:r w:rsidR="002351BD">
        <w:t xml:space="preserve"> in the old growth forests</w:t>
      </w:r>
      <w:r w:rsidR="00BE6C38">
        <w:t>.</w:t>
      </w:r>
      <w:r w:rsidR="002351BD">
        <w:t xml:space="preserve"> This asymptote alludes to the perfect detection in our study using recognizers, because </w:t>
      </w:r>
      <w:r w:rsidR="00446E86">
        <w:t xml:space="preserve">otherwise </w:t>
      </w:r>
      <w:r w:rsidR="002351BD">
        <w:t xml:space="preserve">even in ideal habitat, predicted </w:t>
      </w:r>
      <w:r w:rsidR="00471B57">
        <w:t>occupancy</w:t>
      </w:r>
      <w:r w:rsidR="002351BD">
        <w:t xml:space="preserve"> should be less than 1 due to detection error.</w:t>
      </w:r>
    </w:p>
    <w:p w14:paraId="3AC50D84" w14:textId="62B341C5" w:rsidR="00AE6422" w:rsidRDefault="00AE6422" w:rsidP="00B36617">
      <w:pPr>
        <w:spacing w:line="480" w:lineRule="auto"/>
        <w:rPr>
          <w:i/>
        </w:rPr>
      </w:pPr>
      <w:r w:rsidRPr="00AE6422">
        <w:rPr>
          <w:i/>
        </w:rPr>
        <w:t>Listening Occupancy Model</w:t>
      </w:r>
      <w:r>
        <w:rPr>
          <w:i/>
        </w:rPr>
        <w:t xml:space="preserve"> </w:t>
      </w:r>
      <w:r w:rsidR="00944F65">
        <w:rPr>
          <w:i/>
        </w:rPr>
        <w:t>–</w:t>
      </w:r>
      <w:r w:rsidR="00EB08F8">
        <w:rPr>
          <w:i/>
        </w:rPr>
        <w:t xml:space="preserve"> </w:t>
      </w:r>
      <w:r w:rsidR="00944F65">
        <w:rPr>
          <w:i/>
        </w:rPr>
        <w:t>Habitat Modelling</w:t>
      </w:r>
    </w:p>
    <w:p w14:paraId="5A2C4988" w14:textId="692675F9" w:rsidR="00A3097C" w:rsidRDefault="00AE6422" w:rsidP="00B36617">
      <w:pPr>
        <w:spacing w:line="480" w:lineRule="auto"/>
      </w:pPr>
      <w:r>
        <w:tab/>
        <w:t xml:space="preserve">First we modelled the human listening data using the covariates derived from the </w:t>
      </w:r>
      <w:r w:rsidR="00C141F0">
        <w:t>RDU</w:t>
      </w:r>
      <w:r>
        <w:t xml:space="preserve"> model</w:t>
      </w:r>
      <w:r w:rsidR="004A1F3D">
        <w:t xml:space="preserve"> using the </w:t>
      </w:r>
      <w:proofErr w:type="spellStart"/>
      <w:r w:rsidR="004A1F3D">
        <w:t>MacKenzie</w:t>
      </w:r>
      <w:proofErr w:type="spellEnd"/>
      <w:r w:rsidR="004A1F3D">
        <w:t xml:space="preserve"> (2002) </w:t>
      </w:r>
      <w:r w:rsidR="00366548">
        <w:t xml:space="preserve">detection-corrected </w:t>
      </w:r>
      <w:r w:rsidR="004A1F3D">
        <w:t>occupancy modelling (</w:t>
      </w:r>
      <w:r w:rsidR="00366548">
        <w:t>DCOM</w:t>
      </w:r>
      <w:r w:rsidR="004A1F3D">
        <w:t>) approach</w:t>
      </w:r>
      <w:r>
        <w:t xml:space="preserve">. </w:t>
      </w:r>
      <w:r w:rsidR="00A3097C">
        <w:t>This model took the form:</w:t>
      </w:r>
    </w:p>
    <w:p w14:paraId="7B7B995F" w14:textId="2E317021" w:rsidR="00A3097C" w:rsidRPr="00095618" w:rsidRDefault="007C59E8" w:rsidP="00A3097C">
      <w:pPr>
        <w:spacing w:line="480" w:lineRule="auto"/>
        <w:jc w:val="center"/>
        <w:rPr>
          <w:i/>
        </w:rPr>
      </w:pPr>
      <w:r w:rsidRPr="00095618">
        <w:rPr>
          <w:i/>
        </w:rPr>
        <w:t>~1 ~</w:t>
      </w:r>
      <w:r w:rsidR="00187D5D" w:rsidRPr="00095618">
        <w:rPr>
          <w:i/>
        </w:rPr>
        <w:t xml:space="preserve">Treatment </w:t>
      </w:r>
      <w:r w:rsidRPr="00095618">
        <w:rPr>
          <w:i/>
        </w:rPr>
        <w:t xml:space="preserve">+ P95 + S137to5 + S10to20 + </w:t>
      </w:r>
      <w:r w:rsidR="00187D5D" w:rsidRPr="00095618">
        <w:rPr>
          <w:i/>
        </w:rPr>
        <w:t>Treatment</w:t>
      </w:r>
      <w:r w:rsidRPr="00095618">
        <w:rPr>
          <w:i/>
        </w:rPr>
        <w:t>*P95</w:t>
      </w:r>
    </w:p>
    <w:p w14:paraId="123E827B" w14:textId="1E8950BC" w:rsidR="00A3097C" w:rsidRDefault="00A3097C" w:rsidP="00A3097C">
      <w:pPr>
        <w:spacing w:line="480" w:lineRule="auto"/>
      </w:pPr>
      <w:proofErr w:type="gramStart"/>
      <w:r>
        <w:t>where</w:t>
      </w:r>
      <w:proofErr w:type="gramEnd"/>
      <w:r>
        <w:t xml:space="preserve"> ~1 is the intercept value for the detect</w:t>
      </w:r>
      <w:r w:rsidR="004A1F3D">
        <w:t>ion</w:t>
      </w:r>
      <w:r>
        <w:t xml:space="preserve"> process.</w:t>
      </w:r>
    </w:p>
    <w:p w14:paraId="50A0189D" w14:textId="53A5C876" w:rsidR="0085302E" w:rsidRDefault="00AE6422" w:rsidP="00B36617">
      <w:pPr>
        <w:spacing w:line="480" w:lineRule="auto"/>
      </w:pPr>
      <w:r>
        <w:t xml:space="preserve">The predicted detectability in this model was 0.442 +/- 0.149. </w:t>
      </w:r>
      <w:r w:rsidR="0085302E">
        <w:t xml:space="preserve">The average predicted occupancy rate in the </w:t>
      </w:r>
      <w:r w:rsidR="00AE4CC8">
        <w:t>unharvested controls</w:t>
      </w:r>
      <w:r w:rsidR="0085302E">
        <w:t xml:space="preserve"> was 0.315 +/- </w:t>
      </w:r>
      <w:r w:rsidR="00844CCA">
        <w:t>0.269 and in the understory protection treatment was 0.122 +/- 0.345</w:t>
      </w:r>
      <w:r w:rsidR="00DA3856">
        <w:t xml:space="preserve"> (Figure X)</w:t>
      </w:r>
      <w:r w:rsidR="00844CCA">
        <w:t xml:space="preserve">. </w:t>
      </w:r>
    </w:p>
    <w:p w14:paraId="734BAB50" w14:textId="4B9D26DB" w:rsidR="00AE6422" w:rsidRDefault="00AE6422" w:rsidP="00AB0654">
      <w:pPr>
        <w:spacing w:line="480" w:lineRule="auto"/>
        <w:ind w:firstLine="720"/>
      </w:pPr>
      <w:r>
        <w:t xml:space="preserve">The interaction between canopy height and treatment was positive </w:t>
      </w:r>
      <w:r w:rsidR="00317515">
        <w:t xml:space="preserve">and </w:t>
      </w:r>
      <w:del w:id="50" w:author="ABMI" w:date="2017-05-04T20:17:00Z">
        <w:r w:rsidR="00317515" w:rsidDel="009C61AC">
          <w:delText xml:space="preserve">highly </w:delText>
        </w:r>
      </w:del>
      <w:ins w:id="51" w:author="ABMI" w:date="2017-05-04T20:17:00Z">
        <w:r w:rsidR="009C61AC">
          <w:t xml:space="preserve">not </w:t>
        </w:r>
      </w:ins>
      <w:del w:id="52" w:author="ABMI" w:date="2017-05-04T20:17:00Z">
        <w:r w:rsidR="00317515" w:rsidDel="009C61AC">
          <w:delText>in</w:delText>
        </w:r>
      </w:del>
      <w:r w:rsidR="00317515">
        <w:t xml:space="preserve">significant </w:t>
      </w:r>
      <w:r>
        <w:t>(</w:t>
      </w:r>
      <w:r w:rsidR="00095618">
        <w:sym w:font="Symbol" w:char="F062"/>
      </w:r>
      <w:r>
        <w:t xml:space="preserve"> = </w:t>
      </w:r>
      <w:r w:rsidR="00317515">
        <w:t>0.006, p</w:t>
      </w:r>
      <w:r w:rsidR="00095618">
        <w:t xml:space="preserve"> </w:t>
      </w:r>
      <w:r w:rsidR="00317515">
        <w:t>=</w:t>
      </w:r>
      <w:r w:rsidR="00095618">
        <w:t xml:space="preserve"> </w:t>
      </w:r>
      <w:r w:rsidR="00317515">
        <w:t xml:space="preserve">0.984). We plotted predicted values of occupancy rates in response to canopy height for </w:t>
      </w:r>
      <w:r w:rsidR="00F70AF9">
        <w:t xml:space="preserve">control </w:t>
      </w:r>
      <w:r w:rsidR="00317515">
        <w:t xml:space="preserve">and understory protection sites (Figure X) which showed a </w:t>
      </w:r>
      <w:r w:rsidR="00655BCF">
        <w:t xml:space="preserve">similar </w:t>
      </w:r>
      <w:r w:rsidR="00317515">
        <w:t xml:space="preserve">positive response </w:t>
      </w:r>
      <w:r w:rsidR="002A3758">
        <w:t xml:space="preserve">of </w:t>
      </w:r>
      <w:r w:rsidR="00E70005">
        <w:t xml:space="preserve">occupancy to canopy height </w:t>
      </w:r>
      <w:r w:rsidR="00317515">
        <w:t xml:space="preserve">in the understory protection sites </w:t>
      </w:r>
      <w:r w:rsidR="00655BCF">
        <w:t xml:space="preserve">and </w:t>
      </w:r>
      <w:r w:rsidR="00F70AF9">
        <w:t xml:space="preserve">control </w:t>
      </w:r>
      <w:r w:rsidR="00317515">
        <w:t xml:space="preserve">sites. </w:t>
      </w:r>
    </w:p>
    <w:p w14:paraId="4602C896" w14:textId="7F9EDEAB" w:rsidR="009057AA" w:rsidRDefault="009057AA" w:rsidP="00B36617">
      <w:pPr>
        <w:spacing w:line="480" w:lineRule="auto"/>
      </w:pPr>
      <w:r>
        <w:tab/>
      </w:r>
      <w:ins w:id="53" w:author="Connor Charchuk" w:date="2017-05-01T13:29:00Z">
        <w:r w:rsidR="009E1483">
          <w:t xml:space="preserve">What about the effect of the understory density? </w:t>
        </w:r>
      </w:ins>
      <w:r>
        <w:t>The proportion of LiDAR returns between 10-20m had a moderate effect on occupancy rates (</w:t>
      </w:r>
      <w:r w:rsidR="00095618">
        <w:sym w:font="Symbol" w:char="F062"/>
      </w:r>
      <w:r>
        <w:t xml:space="preserve"> = 4.55, p</w:t>
      </w:r>
      <w:r w:rsidR="00095618">
        <w:t xml:space="preserve"> </w:t>
      </w:r>
      <w:r>
        <w:t>=</w:t>
      </w:r>
      <w:r w:rsidR="00095618">
        <w:t xml:space="preserve"> </w:t>
      </w:r>
      <w:r>
        <w:t xml:space="preserve">0.240), and the effects plot shows that both understory protection and </w:t>
      </w:r>
      <w:r w:rsidR="001E4A30">
        <w:t xml:space="preserve">unharvested controls </w:t>
      </w:r>
      <w:r>
        <w:t xml:space="preserve">respond </w:t>
      </w:r>
      <w:r w:rsidR="00D416DB">
        <w:t>positively</w:t>
      </w:r>
      <w:r>
        <w:t xml:space="preserve"> to increasing densities of </w:t>
      </w:r>
      <w:r w:rsidR="006C53D8">
        <w:t>mid-height trees</w:t>
      </w:r>
      <w:r>
        <w:t xml:space="preserve"> (Figure X). </w:t>
      </w:r>
      <w:r w:rsidR="00095618">
        <w:t>A one-unit change in the proportion of returns between 10-20m thus increased the probability of occupancy by 94.6 times.</w:t>
      </w:r>
    </w:p>
    <w:p w14:paraId="7A31ABEB" w14:textId="467CB7C6" w:rsidR="00EB08F8" w:rsidRDefault="00EB08F8" w:rsidP="00B36617">
      <w:pPr>
        <w:spacing w:line="480" w:lineRule="auto"/>
        <w:rPr>
          <w:i/>
        </w:rPr>
      </w:pPr>
      <w:r>
        <w:rPr>
          <w:i/>
        </w:rPr>
        <w:lastRenderedPageBreak/>
        <w:t xml:space="preserve">Listening Occupancy Model – </w:t>
      </w:r>
      <w:r w:rsidR="00FC74A2">
        <w:rPr>
          <w:i/>
        </w:rPr>
        <w:t>Occupancy Modelling</w:t>
      </w:r>
    </w:p>
    <w:p w14:paraId="6DA363D2" w14:textId="752A6ABA" w:rsidR="00A3097C" w:rsidRDefault="00A3097C" w:rsidP="00B36617">
      <w:pPr>
        <w:spacing w:line="480" w:lineRule="auto"/>
      </w:pPr>
      <w:r>
        <w:tab/>
        <w:t xml:space="preserve">We modeled the effects of the covariates derived from the </w:t>
      </w:r>
      <w:r w:rsidR="006C7A01">
        <w:t>RDO</w:t>
      </w:r>
      <w:r>
        <w:t xml:space="preserve"> </w:t>
      </w:r>
      <w:r w:rsidR="00746302">
        <w:t xml:space="preserve">model </w:t>
      </w:r>
      <w:r>
        <w:t xml:space="preserve">on the listening data using the </w:t>
      </w:r>
      <w:proofErr w:type="spellStart"/>
      <w:r>
        <w:t>MacKenzie</w:t>
      </w:r>
      <w:proofErr w:type="spellEnd"/>
      <w:r>
        <w:t xml:space="preserve"> (2002) </w:t>
      </w:r>
      <w:r w:rsidR="00F508E5">
        <w:t>DCOM</w:t>
      </w:r>
      <w:r w:rsidR="004A1F3D">
        <w:t xml:space="preserve"> </w:t>
      </w:r>
      <w:r>
        <w:t>approach. The model took the form:</w:t>
      </w:r>
    </w:p>
    <w:p w14:paraId="0FF6628E" w14:textId="14C42C12" w:rsidR="00A3097C" w:rsidRPr="00746302" w:rsidRDefault="00A3097C" w:rsidP="00A3097C">
      <w:pPr>
        <w:spacing w:line="480" w:lineRule="auto"/>
        <w:jc w:val="center"/>
        <w:rPr>
          <w:i/>
        </w:rPr>
      </w:pPr>
      <w:r w:rsidRPr="00746302">
        <w:rPr>
          <w:i/>
        </w:rPr>
        <w:t>~1 ~</w:t>
      </w:r>
      <w:r w:rsidR="006C7A01" w:rsidRPr="00746302">
        <w:rPr>
          <w:i/>
        </w:rPr>
        <w:t xml:space="preserve">Treatment </w:t>
      </w:r>
      <w:r w:rsidR="007C59E8" w:rsidRPr="00746302">
        <w:rPr>
          <w:i/>
        </w:rPr>
        <w:t xml:space="preserve">+ P95 + </w:t>
      </w:r>
      <w:r w:rsidR="006C7A01" w:rsidRPr="00746302">
        <w:rPr>
          <w:i/>
        </w:rPr>
        <w:t>Treatment</w:t>
      </w:r>
      <w:r w:rsidR="007C59E8" w:rsidRPr="00746302">
        <w:rPr>
          <w:i/>
        </w:rPr>
        <w:t>* P95</w:t>
      </w:r>
    </w:p>
    <w:p w14:paraId="1148191F" w14:textId="5A403607" w:rsidR="00A3097C" w:rsidRDefault="00A3097C" w:rsidP="00B36617">
      <w:pPr>
        <w:spacing w:line="480" w:lineRule="auto"/>
      </w:pPr>
      <w:proofErr w:type="gramStart"/>
      <w:r>
        <w:t>where</w:t>
      </w:r>
      <w:proofErr w:type="gramEnd"/>
      <w:r>
        <w:t xml:space="preserve"> ~1 is the intercept value for the detect</w:t>
      </w:r>
      <w:r w:rsidR="004A1F3D">
        <w:t>ion</w:t>
      </w:r>
      <w:r>
        <w:t xml:space="preserve"> process. </w:t>
      </w:r>
    </w:p>
    <w:p w14:paraId="48865ED8" w14:textId="4E45ED9D" w:rsidR="00191690" w:rsidRDefault="00A3097C" w:rsidP="00B36617">
      <w:pPr>
        <w:spacing w:line="480" w:lineRule="auto"/>
      </w:pPr>
      <w:r>
        <w:t>The probability of detection in this model was 0.443 +/- 0.149</w:t>
      </w:r>
      <w:r w:rsidR="00191690">
        <w:t xml:space="preserve">. The average predicted occupancy rate in the </w:t>
      </w:r>
      <w:r w:rsidR="00D33742">
        <w:t>control sites</w:t>
      </w:r>
      <w:r w:rsidR="00191690">
        <w:t xml:space="preserve"> was 0.313 +/- </w:t>
      </w:r>
      <w:r w:rsidR="0019511D" w:rsidRPr="0019511D">
        <w:t>0.110</w:t>
      </w:r>
      <w:r w:rsidR="0019511D">
        <w:t xml:space="preserve"> </w:t>
      </w:r>
      <w:r w:rsidR="00191690">
        <w:t>and 0.177 +/-</w:t>
      </w:r>
      <w:r w:rsidR="0019511D">
        <w:t xml:space="preserve"> 0.106</w:t>
      </w:r>
      <w:r w:rsidR="00191690">
        <w:t xml:space="preserve"> in the understory protection treatment.</w:t>
      </w:r>
      <w:r w:rsidR="007B64B9">
        <w:t xml:space="preserve"> Estimates of occupancy were similar to the full model, but the confidence intervals were greatly reduced. </w:t>
      </w:r>
      <w:r w:rsidR="00D33742">
        <w:t xml:space="preserve">The </w:t>
      </w:r>
      <w:r w:rsidR="00261F81">
        <w:t xml:space="preserve">95% confidence interval for predicted occupancy rate in </w:t>
      </w:r>
      <w:r w:rsidR="00D33742">
        <w:t xml:space="preserve">the </w:t>
      </w:r>
      <w:r w:rsidR="00261F81">
        <w:t>unharvest controls was 0.203 - 0.423, whereas the true occupancy rate from the recogniz</w:t>
      </w:r>
      <w:r w:rsidR="0015030C">
        <w:t xml:space="preserve">er data was deemed to be 0.711. The 95% confidence interval for predicted occupancy rate in the understory protection blocks was 0.071 - 0.283, with the true occupancy rate from the recognizer data being 0.16. </w:t>
      </w:r>
    </w:p>
    <w:p w14:paraId="3969B904" w14:textId="52925D24" w:rsidR="00A3097C" w:rsidRDefault="00A3097C" w:rsidP="00B36617">
      <w:pPr>
        <w:spacing w:line="480" w:lineRule="auto"/>
      </w:pPr>
      <w:r>
        <w:t>The interaction between treatment and canopy height remained weakly positive (</w:t>
      </w:r>
      <w:r w:rsidR="00746302">
        <w:sym w:font="Symbol" w:char="F070"/>
      </w:r>
      <w:r w:rsidR="00746302" w:rsidRPr="00746302">
        <w:rPr>
          <w:i/>
          <w:vertAlign w:val="subscript"/>
        </w:rPr>
        <w:t>x</w:t>
      </w:r>
      <w:r w:rsidR="00271133">
        <w:rPr>
          <w:i/>
          <w:vertAlign w:val="subscript"/>
        </w:rPr>
        <w:t xml:space="preserve"> </w:t>
      </w:r>
      <w:r>
        <w:t>= 1.09, p = 0.677).</w:t>
      </w:r>
      <w:r w:rsidR="00A80E53">
        <w:t xml:space="preserve"> </w:t>
      </w:r>
      <w:r w:rsidR="00D34727">
        <w:t>We plotted</w:t>
      </w:r>
      <w:r w:rsidR="00A80E53">
        <w:t xml:space="preserve"> predicted means to visualize the </w:t>
      </w:r>
      <w:r w:rsidR="00D34727">
        <w:t xml:space="preserve">interaction </w:t>
      </w:r>
      <w:r w:rsidR="00A80E53">
        <w:t>effect</w:t>
      </w:r>
      <w:r w:rsidR="0030445C">
        <w:t xml:space="preserve">, which </w:t>
      </w:r>
      <w:r w:rsidR="0044769D">
        <w:t xml:space="preserve">showed a slight positive response of predicted occupancy in response to canopy height in understory protection sites, but no response in control sites </w:t>
      </w:r>
      <w:r w:rsidR="0030445C">
        <w:t xml:space="preserve">(Figure X). </w:t>
      </w:r>
    </w:p>
    <w:p w14:paraId="74261189" w14:textId="76687416" w:rsidR="00EB4ED7" w:rsidRDefault="00443C66" w:rsidP="00B36617">
      <w:pPr>
        <w:spacing w:line="480" w:lineRule="auto"/>
      </w:pPr>
      <w:r>
        <w:t>DISCUSSION</w:t>
      </w:r>
    </w:p>
    <w:p w14:paraId="36DCB977" w14:textId="08E2FF9F" w:rsidR="00EB4ED7" w:rsidRDefault="001B107C" w:rsidP="00B36617">
      <w:pPr>
        <w:spacing w:line="480" w:lineRule="auto"/>
        <w:rPr>
          <w:i/>
        </w:rPr>
      </w:pPr>
      <w:r w:rsidRPr="001B107C">
        <w:rPr>
          <w:i/>
        </w:rPr>
        <w:t xml:space="preserve">Brown Creeper Habitat </w:t>
      </w:r>
      <w:r w:rsidR="00310EE9">
        <w:rPr>
          <w:i/>
        </w:rPr>
        <w:t>Use</w:t>
      </w:r>
      <w:r w:rsidR="00E05FC3">
        <w:rPr>
          <w:i/>
        </w:rPr>
        <w:t xml:space="preserve"> - RDU</w:t>
      </w:r>
    </w:p>
    <w:p w14:paraId="0BDCECE7" w14:textId="152B34E0" w:rsidR="00801041" w:rsidRDefault="00D47E6C" w:rsidP="00B36617">
      <w:pPr>
        <w:spacing w:line="480" w:lineRule="auto"/>
      </w:pPr>
      <w:r>
        <w:tab/>
        <w:t xml:space="preserve">Brown </w:t>
      </w:r>
      <w:r w:rsidR="007243E4">
        <w:t xml:space="preserve">creeper </w:t>
      </w:r>
      <w:r>
        <w:t xml:space="preserve">habitat use was strongly influenced by both the harvesting treatment and canopy height. </w:t>
      </w:r>
      <w:r w:rsidR="009E3AB5">
        <w:t xml:space="preserve">Unsurprisingly, brown creepers showed much higher use of unharvested controls than understory protection habitat. We interpret this result to suggest </w:t>
      </w:r>
      <w:r w:rsidR="00801041">
        <w:t>creepers</w:t>
      </w:r>
      <w:r w:rsidR="009E3AB5">
        <w:t xml:space="preserve"> will incorporate the UP harvest block into their territory b</w:t>
      </w:r>
      <w:r w:rsidR="00801041">
        <w:t xml:space="preserve">ut will not use </w:t>
      </w:r>
      <w:r w:rsidR="00801041">
        <w:lastRenderedPageBreak/>
        <w:t xml:space="preserve">it exclusively. The UP may therefore have weaker effects on densities than other harvesting strategies, but </w:t>
      </w:r>
      <w:proofErr w:type="spellStart"/>
      <w:r w:rsidR="00801041">
        <w:t>Poulin</w:t>
      </w:r>
      <w:proofErr w:type="spellEnd"/>
      <w:r w:rsidR="00801041">
        <w:t xml:space="preserve"> and Villard (2011) showed a reduction in nest success in brown creepers whose nests were located closer to the forest edge. Further work could expand on our results to investigate demographic effects caused by UP harvest blocks in a managed forest landscape.</w:t>
      </w:r>
    </w:p>
    <w:p w14:paraId="184BAA61" w14:textId="5829BB18" w:rsidR="00D47E6C" w:rsidRDefault="00C43D72" w:rsidP="00271133">
      <w:pPr>
        <w:spacing w:line="480" w:lineRule="auto"/>
        <w:ind w:firstLine="720"/>
      </w:pPr>
      <w:r>
        <w:t xml:space="preserve">Brown creeper response to canopy height was shown to be dependent on the treatment type. </w:t>
      </w:r>
      <w:r w:rsidR="00D47E6C">
        <w:t xml:space="preserve">Previous literature has established that taller canopies are </w:t>
      </w:r>
      <w:r w:rsidR="00982289">
        <w:t xml:space="preserve">associated with higher occupancy rates in </w:t>
      </w:r>
      <w:r w:rsidR="007243E4">
        <w:t>b</w:t>
      </w:r>
      <w:r w:rsidR="00D47E6C">
        <w:t xml:space="preserve">rown </w:t>
      </w:r>
      <w:r w:rsidR="007243E4">
        <w:t>creeper</w:t>
      </w:r>
      <w:r w:rsidR="00982289">
        <w:t xml:space="preserve">s </w:t>
      </w:r>
      <w:r w:rsidR="00D47E6C">
        <w:t>(</w:t>
      </w:r>
      <w:proofErr w:type="spellStart"/>
      <w:r w:rsidR="00D47E6C">
        <w:t>Vogeler</w:t>
      </w:r>
      <w:proofErr w:type="spellEnd"/>
      <w:r w:rsidR="00D47E6C">
        <w:t xml:space="preserve"> et al. 2013), which held true in our </w:t>
      </w:r>
      <w:r w:rsidR="007243E4">
        <w:t>control</w:t>
      </w:r>
      <w:r w:rsidR="00D47E6C">
        <w:t xml:space="preserve"> </w:t>
      </w:r>
      <w:r w:rsidR="007243E4">
        <w:t>sites</w:t>
      </w:r>
      <w:r w:rsidR="00D47E6C">
        <w:t xml:space="preserve">. However, </w:t>
      </w:r>
      <w:r w:rsidR="00B30878">
        <w:t xml:space="preserve">predicted </w:t>
      </w:r>
      <w:r w:rsidR="007243E4">
        <w:t xml:space="preserve">brown creeper </w:t>
      </w:r>
      <w:r w:rsidR="00B30878">
        <w:t xml:space="preserve">use of </w:t>
      </w:r>
      <w:r w:rsidR="00D47E6C">
        <w:t xml:space="preserve">understory protection sites showed a precipitous decline as canopy height increased. We interpret this result to be a function of the type of trees present in the canopy. Brown </w:t>
      </w:r>
      <w:r w:rsidR="007243E4">
        <w:t>c</w:t>
      </w:r>
      <w:r w:rsidR="00D47E6C">
        <w:t xml:space="preserve">reepers </w:t>
      </w:r>
      <w:r w:rsidR="001C56A1">
        <w:t>have been shown to be</w:t>
      </w:r>
      <w:r w:rsidR="00D47E6C">
        <w:t xml:space="preserve"> highly dependent on mature conifers</w:t>
      </w:r>
      <w:r w:rsidR="001C56A1">
        <w:t xml:space="preserve"> for foraging and breeding sites (Adams and Morrison 1993)</w:t>
      </w:r>
      <w:r w:rsidR="00D47E6C">
        <w:t>,</w:t>
      </w:r>
      <w:r w:rsidR="001C56A1">
        <w:t xml:space="preserve"> and</w:t>
      </w:r>
      <w:r w:rsidR="00D47E6C">
        <w:t xml:space="preserve"> specifically white spruce</w:t>
      </w:r>
      <w:r w:rsidR="001E730C">
        <w:t xml:space="preserve"> (</w:t>
      </w:r>
      <w:proofErr w:type="spellStart"/>
      <w:r w:rsidR="001E730C">
        <w:rPr>
          <w:i/>
        </w:rPr>
        <w:t>Picea</w:t>
      </w:r>
      <w:proofErr w:type="spellEnd"/>
      <w:r w:rsidR="001E730C">
        <w:rPr>
          <w:i/>
        </w:rPr>
        <w:t xml:space="preserve"> </w:t>
      </w:r>
      <w:proofErr w:type="spellStart"/>
      <w:r w:rsidR="001E730C">
        <w:rPr>
          <w:i/>
        </w:rPr>
        <w:t>glauca</w:t>
      </w:r>
      <w:proofErr w:type="spellEnd"/>
      <w:r w:rsidR="001E730C" w:rsidRPr="001E730C">
        <w:t>)</w:t>
      </w:r>
      <w:r w:rsidR="001E730C">
        <w:rPr>
          <w:i/>
        </w:rPr>
        <w:t xml:space="preserve"> </w:t>
      </w:r>
      <w:r w:rsidR="00D47E6C">
        <w:t>in western Canada</w:t>
      </w:r>
      <w:r w:rsidR="001E730C">
        <w:t xml:space="preserve"> (ASRD 2003).</w:t>
      </w:r>
      <w:r w:rsidR="00B30878">
        <w:t xml:space="preserve"> The canopy in mature forests in this region are dominated by conifers, thus it is unsurprising that </w:t>
      </w:r>
      <w:r w:rsidR="007243E4">
        <w:t xml:space="preserve">brown creeper habitat </w:t>
      </w:r>
      <w:r w:rsidR="00B30878">
        <w:t>use increased with increasing canopy height</w:t>
      </w:r>
      <w:r w:rsidR="007243E4">
        <w:t xml:space="preserve"> in our control sites</w:t>
      </w:r>
      <w:r w:rsidR="00B30878">
        <w:t>. In contrast, the canopy of understory protection sites is dominated by the mature aspen (</w:t>
      </w:r>
      <w:proofErr w:type="spellStart"/>
      <w:r w:rsidR="00B30878">
        <w:rPr>
          <w:i/>
        </w:rPr>
        <w:t>Populus</w:t>
      </w:r>
      <w:proofErr w:type="spellEnd"/>
      <w:r w:rsidR="00B30878">
        <w:rPr>
          <w:i/>
        </w:rPr>
        <w:t xml:space="preserve"> </w:t>
      </w:r>
      <w:proofErr w:type="spellStart"/>
      <w:r w:rsidR="00B30878">
        <w:rPr>
          <w:i/>
        </w:rPr>
        <w:t>tremuloides</w:t>
      </w:r>
      <w:proofErr w:type="spellEnd"/>
      <w:r w:rsidR="00B30878">
        <w:t>) left in the retention strips</w:t>
      </w:r>
      <w:r w:rsidR="007243E4">
        <w:t xml:space="preserve"> (</w:t>
      </w:r>
      <w:proofErr w:type="spellStart"/>
      <w:r w:rsidR="00C3702F">
        <w:t>Navratil</w:t>
      </w:r>
      <w:proofErr w:type="spellEnd"/>
      <w:r w:rsidR="00C3702F">
        <w:t xml:space="preserve"> et al. 1994; </w:t>
      </w:r>
      <w:r w:rsidR="007243E4">
        <w:t>Grover et al. 2014)</w:t>
      </w:r>
      <w:r w:rsidR="00B30878">
        <w:t xml:space="preserve">. </w:t>
      </w:r>
      <w:r w:rsidR="007D1412">
        <w:t xml:space="preserve">Brown creepers have been shown to respond negatively to increasing densities of mature deciduous, which is </w:t>
      </w:r>
      <w:r w:rsidR="00887E95">
        <w:t>consistent with</w:t>
      </w:r>
      <w:r w:rsidR="007D1412">
        <w:t xml:space="preserve"> this interaction</w:t>
      </w:r>
      <w:r w:rsidR="00A5412E">
        <w:t xml:space="preserve"> (cite)</w:t>
      </w:r>
      <w:r w:rsidR="007D1412">
        <w:t xml:space="preserve">. </w:t>
      </w:r>
      <w:r w:rsidR="00B30878">
        <w:t>Therefore</w:t>
      </w:r>
      <w:r w:rsidR="00134A38">
        <w:t>,</w:t>
      </w:r>
      <w:r w:rsidR="00B30878">
        <w:t xml:space="preserve"> the </w:t>
      </w:r>
      <w:r w:rsidR="00134A38">
        <w:t>height</w:t>
      </w:r>
      <w:r w:rsidR="00B30878">
        <w:t xml:space="preserve"> of canopy is not a good predictor for </w:t>
      </w:r>
      <w:r w:rsidR="00C3702F">
        <w:t xml:space="preserve">brown creeper </w:t>
      </w:r>
      <w:r w:rsidR="00B30878">
        <w:t xml:space="preserve">use in understory protection habitat. </w:t>
      </w:r>
      <w:r w:rsidR="0001356B">
        <w:t xml:space="preserve"> </w:t>
      </w:r>
    </w:p>
    <w:p w14:paraId="40040323" w14:textId="61D712C6" w:rsidR="0002220B" w:rsidRDefault="0001356B" w:rsidP="0002220B">
      <w:pPr>
        <w:spacing w:line="480" w:lineRule="auto"/>
      </w:pPr>
      <w:r>
        <w:tab/>
      </w:r>
      <w:r w:rsidR="002E0840">
        <w:t xml:space="preserve">Brown </w:t>
      </w:r>
      <w:r w:rsidR="003015F1">
        <w:t xml:space="preserve">creeper </w:t>
      </w:r>
      <w:r w:rsidR="002E0840">
        <w:t xml:space="preserve">habitat use was strongly negatively </w:t>
      </w:r>
      <w:r w:rsidR="00C060AE">
        <w:t xml:space="preserve">associated with </w:t>
      </w:r>
      <w:r w:rsidR="002E0840">
        <w:t xml:space="preserve">the proportion of LiDAR returns between 1.37m and 5m. </w:t>
      </w:r>
      <w:r w:rsidR="0002220B">
        <w:t>This height range represents the majority of shrubs and undergrowth</w:t>
      </w:r>
      <w:r w:rsidR="00F25501">
        <w:t xml:space="preserve"> vegetation</w:t>
      </w:r>
      <w:r w:rsidR="0002220B">
        <w:t xml:space="preserve">, suggesting </w:t>
      </w:r>
      <w:r w:rsidR="00887222">
        <w:t>brown c</w:t>
      </w:r>
      <w:r w:rsidR="0002220B">
        <w:t xml:space="preserve">reepers prefer habitat with a less </w:t>
      </w:r>
      <w:r w:rsidR="0002220B">
        <w:lastRenderedPageBreak/>
        <w:t xml:space="preserve">developed understory. Our results contradict previous research that suggested </w:t>
      </w:r>
      <w:r w:rsidR="00887222">
        <w:t xml:space="preserve">brown creepers </w:t>
      </w:r>
      <w:r w:rsidR="00FD6867">
        <w:t>are positively associated with shrub density (</w:t>
      </w:r>
      <w:proofErr w:type="spellStart"/>
      <w:r w:rsidR="00FD6867">
        <w:t>Schieck</w:t>
      </w:r>
      <w:proofErr w:type="spellEnd"/>
      <w:r w:rsidR="00FD6867">
        <w:t xml:space="preserve"> and </w:t>
      </w:r>
      <w:proofErr w:type="spellStart"/>
      <w:r w:rsidR="00FD6867">
        <w:t>Nietfeld</w:t>
      </w:r>
      <w:proofErr w:type="spellEnd"/>
      <w:r w:rsidR="00FD6867">
        <w:t xml:space="preserve"> 1995), though </w:t>
      </w:r>
      <w:r w:rsidR="00887222">
        <w:t xml:space="preserve">they performed a community </w:t>
      </w:r>
      <w:r w:rsidR="00FD6867">
        <w:t xml:space="preserve">analysis </w:t>
      </w:r>
      <w:r w:rsidR="00887222">
        <w:t xml:space="preserve">using </w:t>
      </w:r>
      <w:r w:rsidR="00FD6867">
        <w:t xml:space="preserve">canonical correspondence analysis and thus could be a spurious effect of other </w:t>
      </w:r>
      <w:r w:rsidR="00887222">
        <w:t>environment</w:t>
      </w:r>
      <w:r w:rsidR="00FD6867">
        <w:t xml:space="preserve">-species drivers. </w:t>
      </w:r>
      <w:r w:rsidR="009657FE" w:rsidRPr="00271133">
        <w:rPr>
          <w:highlight w:val="yellow"/>
        </w:rPr>
        <w:t xml:space="preserve">Our analysis represents the first study we are aware of to utilize LiDAR-derived understory structure to predict habitat preferences by </w:t>
      </w:r>
      <w:r w:rsidR="00F116BF" w:rsidRPr="00271133">
        <w:rPr>
          <w:highlight w:val="yellow"/>
        </w:rPr>
        <w:t>brown creepers</w:t>
      </w:r>
      <w:r w:rsidR="009657FE" w:rsidRPr="00271133">
        <w:rPr>
          <w:highlight w:val="yellow"/>
        </w:rPr>
        <w:t>.</w:t>
      </w:r>
      <w:r w:rsidR="009657FE">
        <w:t xml:space="preserve"> </w:t>
      </w:r>
    </w:p>
    <w:p w14:paraId="741162E5" w14:textId="362FB62A" w:rsidR="00467A23" w:rsidRPr="0014620D" w:rsidRDefault="00467A23" w:rsidP="0002220B">
      <w:pPr>
        <w:spacing w:line="480" w:lineRule="auto"/>
      </w:pPr>
      <w:r>
        <w:tab/>
        <w:t xml:space="preserve">Our model revealed that </w:t>
      </w:r>
      <w:r w:rsidR="00080FD5">
        <w:t>b</w:t>
      </w:r>
      <w:r>
        <w:t xml:space="preserve">rown </w:t>
      </w:r>
      <w:r w:rsidR="00080FD5">
        <w:t xml:space="preserve">creeper </w:t>
      </w:r>
      <w:r>
        <w:t xml:space="preserve">habitat use was positively associated with </w:t>
      </w:r>
      <w:r w:rsidR="007462B0">
        <w:t xml:space="preserve">an increasing density of </w:t>
      </w:r>
      <w:r>
        <w:t xml:space="preserve">trees </w:t>
      </w:r>
      <w:r w:rsidR="00F16D66">
        <w:t xml:space="preserve">between 10-20m. </w:t>
      </w:r>
      <w:r w:rsidR="008067EA">
        <w:t xml:space="preserve">This result is consistent with the findings of </w:t>
      </w:r>
      <w:proofErr w:type="spellStart"/>
      <w:r w:rsidR="008067EA">
        <w:t>Vogeler</w:t>
      </w:r>
      <w:proofErr w:type="spellEnd"/>
      <w:r w:rsidR="008067EA">
        <w:t xml:space="preserve"> et al. (2013) who found that the average canopy height associated with occupied creeper sites was 12.17m +/- 1.12m. </w:t>
      </w:r>
      <w:r w:rsidR="00862FC7">
        <w:t xml:space="preserve">Furthermore, our results show the </w:t>
      </w:r>
      <w:r w:rsidR="008067EA">
        <w:t xml:space="preserve">degree of use of </w:t>
      </w:r>
      <w:r w:rsidR="00862FC7">
        <w:t xml:space="preserve">control </w:t>
      </w:r>
      <w:r w:rsidR="008067EA">
        <w:t>sites show</w:t>
      </w:r>
      <w:r w:rsidR="00862FC7">
        <w:t>ed</w:t>
      </w:r>
      <w:r w:rsidR="008067EA">
        <w:t xml:space="preserve"> the strongest rate of increase at around 15-20m, suggesting this is a critical threshold </w:t>
      </w:r>
      <w:r w:rsidR="00862FC7">
        <w:t xml:space="preserve">tree height necessary </w:t>
      </w:r>
      <w:r w:rsidR="008067EA">
        <w:t xml:space="preserve">to support brown creepers. However, brown creeper habitat use </w:t>
      </w:r>
      <w:r w:rsidR="0013507B">
        <w:t xml:space="preserve">continues to increase up to </w:t>
      </w:r>
      <w:r w:rsidR="008067EA">
        <w:t xml:space="preserve">30m, suggesting that old forests with canopies taller than 10-20m may represent higher quality habitat. The density of trees in the 10-20m range showed little effect on brown creeper habitat use in </w:t>
      </w:r>
      <w:r w:rsidR="0013507B">
        <w:t>unharvested forests</w:t>
      </w:r>
      <w:r w:rsidR="008067EA">
        <w:t xml:space="preserve">, likely because canopy height is the stronger driver in these sites. In contrast, the density of 10-20m tall trees resulted in a strong increase in brown creeper use of understory protection sites. We interpret this as the response of brown creepers to the rapidly regenerating spruce understory. </w:t>
      </w:r>
      <w:r w:rsidR="0026250D">
        <w:t xml:space="preserve">Previous studies have shown that the understory white spruce, when freed from competition in understory protection patches, can increase in growth rate by up to </w:t>
      </w:r>
      <w:r w:rsidR="00A7085F">
        <w:t>350% (</w:t>
      </w:r>
      <w:proofErr w:type="spellStart"/>
      <w:r w:rsidR="00A7085F">
        <w:t>Lieffers</w:t>
      </w:r>
      <w:proofErr w:type="spellEnd"/>
      <w:r w:rsidR="00A7085F">
        <w:t xml:space="preserve"> and Grover </w:t>
      </w:r>
      <w:r w:rsidR="00A82DD1">
        <w:t>2004</w:t>
      </w:r>
      <w:r w:rsidR="00A7085F">
        <w:t xml:space="preserve">). Grover et al. (2014) </w:t>
      </w:r>
      <w:r w:rsidR="00B7605D">
        <w:t xml:space="preserve">measured </w:t>
      </w:r>
      <w:r w:rsidR="00A7085F">
        <w:t>the average height of protected white spruce trees to be 10m in understory protection sites</w:t>
      </w:r>
      <w:r w:rsidR="00B7605D">
        <w:t xml:space="preserve"> at the time of harvest</w:t>
      </w:r>
      <w:r w:rsidR="00A7085F">
        <w:t>; therefore, e</w:t>
      </w:r>
      <w:r w:rsidR="0026250D">
        <w:t xml:space="preserve">ven a conservative estimate of growth rates would suggest </w:t>
      </w:r>
      <w:r w:rsidR="0026250D">
        <w:lastRenderedPageBreak/>
        <w:t xml:space="preserve">that </w:t>
      </w:r>
      <w:r w:rsidR="00A7085F">
        <w:t xml:space="preserve">these trees are reaching sizes capable of supporting brown creepers within just a few years post-harvest. Furthermore, much of our LiDAR data was collected 8-10 years prior to surveying; thus, trees measured in the 10-20m range </w:t>
      </w:r>
      <w:r w:rsidR="00B7605D">
        <w:t xml:space="preserve">were likely much taller </w:t>
      </w:r>
      <w:r w:rsidR="00A7085F">
        <w:t>at the time of surveying.</w:t>
      </w:r>
      <w:r w:rsidR="006A3D93">
        <w:t xml:space="preserve"> Ultimately, we show that the white spruce protected in understory protection harvesting is capable of supporting low densities of brown creepers almost immediately post-harvest.</w:t>
      </w:r>
    </w:p>
    <w:p w14:paraId="1F863221" w14:textId="1A37D527" w:rsidR="00E145D1" w:rsidRDefault="00E145D1" w:rsidP="00E145D1">
      <w:pPr>
        <w:spacing w:line="480" w:lineRule="auto"/>
        <w:rPr>
          <w:i/>
        </w:rPr>
      </w:pPr>
      <w:r w:rsidRPr="001B107C">
        <w:rPr>
          <w:i/>
        </w:rPr>
        <w:t xml:space="preserve">Brown Creeper </w:t>
      </w:r>
      <w:r w:rsidR="00E05FC3">
        <w:rPr>
          <w:i/>
        </w:rPr>
        <w:t>Occupancy</w:t>
      </w:r>
      <w:r>
        <w:rPr>
          <w:i/>
        </w:rPr>
        <w:t xml:space="preserve"> – R</w:t>
      </w:r>
      <w:ins w:id="54" w:author="Connor Charchuk" w:date="2017-05-01T15:59:00Z">
        <w:r w:rsidR="00E05FC3">
          <w:rPr>
            <w:i/>
          </w:rPr>
          <w:t>D</w:t>
        </w:r>
      </w:ins>
      <w:r>
        <w:rPr>
          <w:i/>
        </w:rPr>
        <w:t>O</w:t>
      </w:r>
    </w:p>
    <w:p w14:paraId="64EBA229" w14:textId="7F24990C" w:rsidR="00E145D1" w:rsidRDefault="00E145D1" w:rsidP="0002220B">
      <w:pPr>
        <w:spacing w:line="480" w:lineRule="auto"/>
      </w:pPr>
      <w:r>
        <w:tab/>
        <w:t xml:space="preserve">Building an occupancy model using recognizer data without </w:t>
      </w:r>
      <w:r w:rsidR="00E05FC3">
        <w:t xml:space="preserve">accounting for </w:t>
      </w:r>
      <w:r>
        <w:t xml:space="preserve">imperfect detection resulted in a similar conclusion to the </w:t>
      </w:r>
      <w:r w:rsidR="00735D08">
        <w:t>habitat use model</w:t>
      </w:r>
      <w:r>
        <w:t xml:space="preserve"> regarding habitat preferences. Forward AIC step selection resulted in a model with an interaction between treatment and canopy height as the strongest predictor of </w:t>
      </w:r>
      <w:r w:rsidR="00310E48">
        <w:t xml:space="preserve">brown creeper </w:t>
      </w:r>
      <w:r>
        <w:t xml:space="preserve">occupancy. The direction and </w:t>
      </w:r>
      <w:r w:rsidR="00C94A66">
        <w:t xml:space="preserve">strength </w:t>
      </w:r>
      <w:r>
        <w:t xml:space="preserve">of this </w:t>
      </w:r>
      <w:r w:rsidR="00C94A66">
        <w:t xml:space="preserve">interaction </w:t>
      </w:r>
      <w:r>
        <w:t xml:space="preserve">(Figure X) was similar to that described from the </w:t>
      </w:r>
      <w:r w:rsidR="00C94A66">
        <w:t xml:space="preserve">habitat use </w:t>
      </w:r>
      <w:r>
        <w:t xml:space="preserve">model (Figure X). </w:t>
      </w:r>
      <w:r w:rsidR="00C94A66" w:rsidRPr="00271133">
        <w:rPr>
          <w:highlight w:val="yellow"/>
        </w:rPr>
        <w:t>This</w:t>
      </w:r>
      <w:r w:rsidR="00C94A66">
        <w:t xml:space="preserve"> suggests that occupancy models derived from recognizer data are capable of approximating habitat use models. </w:t>
      </w:r>
      <w:r>
        <w:t xml:space="preserve">Most interestingly, our model predicted </w:t>
      </w:r>
      <w:r w:rsidR="00C94A66">
        <w:t xml:space="preserve">a </w:t>
      </w:r>
      <w:r w:rsidR="004E619B">
        <w:t xml:space="preserve">maximum </w:t>
      </w:r>
      <w:r>
        <w:t xml:space="preserve">occupancy rates of </w:t>
      </w:r>
      <w:r w:rsidR="004E619B">
        <w:t xml:space="preserve">0.995 in </w:t>
      </w:r>
      <w:r w:rsidR="00C94A66">
        <w:t xml:space="preserve">unharvest controls </w:t>
      </w:r>
      <w:r w:rsidR="004E619B">
        <w:t>wi</w:t>
      </w:r>
      <w:r w:rsidR="00C94A66">
        <w:t>th</w:t>
      </w:r>
      <w:r w:rsidR="004E619B">
        <w:t xml:space="preserve"> tall canopies. Our interpretation of this value is an estimatio</w:t>
      </w:r>
      <w:r w:rsidR="00383C86">
        <w:t>n of our detection probability</w:t>
      </w:r>
      <w:r w:rsidR="001C710D">
        <w:t>: in ideal habitat where brown creeper is expected to occur, we have a 99.5% probability of detecting one.</w:t>
      </w:r>
      <w:ins w:id="55" w:author="Connor Charchuk" w:date="2017-05-01T16:03:00Z">
        <w:r w:rsidR="001C710D">
          <w:t xml:space="preserve"> </w:t>
        </w:r>
      </w:ins>
      <w:r w:rsidR="001C710D">
        <w:t>H</w:t>
      </w:r>
      <w:r w:rsidR="00383C86">
        <w:t>owever, this value is associated with very high standard error (0.543) and thus may not be a reliable estimate</w:t>
      </w:r>
      <w:r w:rsidR="001C710D">
        <w:t xml:space="preserve"> of detectability</w:t>
      </w:r>
      <w:r w:rsidR="00383C86">
        <w:t xml:space="preserve">. </w:t>
      </w:r>
    </w:p>
    <w:p w14:paraId="51CED242" w14:textId="4AB5150A" w:rsidR="00DA5C8A" w:rsidRPr="00E145D1" w:rsidRDefault="00DA5C8A" w:rsidP="0002220B">
      <w:pPr>
        <w:spacing w:line="480" w:lineRule="auto"/>
      </w:pPr>
      <w:r>
        <w:tab/>
        <w:t xml:space="preserve">The occupancy rates </w:t>
      </w:r>
      <w:commentRangeStart w:id="56"/>
      <w:r>
        <w:t xml:space="preserve">estimated by our model </w:t>
      </w:r>
      <w:commentRangeEnd w:id="56"/>
      <w:r w:rsidR="00A502F6">
        <w:rPr>
          <w:rStyle w:val="CommentReference"/>
        </w:rPr>
        <w:commentReference w:id="56"/>
      </w:r>
      <w:r>
        <w:t xml:space="preserve">were almost identical to the true occupancy rates in our system. The model predicted an average occupancy in old growth sites of 0.707, compared to an observed value of 0.711. The average occupancy in understory protection sites was 0.155, compared to a true value of 0.16. Therefore, </w:t>
      </w:r>
      <w:r>
        <w:lastRenderedPageBreak/>
        <w:t xml:space="preserve">modelling occupancy without accounting for detectability </w:t>
      </w:r>
      <w:r w:rsidR="00C81DDA">
        <w:t>is not only able to correctly</w:t>
      </w:r>
      <w:r w:rsidR="006C6582">
        <w:t xml:space="preserve"> estima</w:t>
      </w:r>
      <w:r w:rsidR="00C81DDA">
        <w:t>te</w:t>
      </w:r>
      <w:r w:rsidR="006C6582">
        <w:t xml:space="preserve"> habitat use</w:t>
      </w:r>
      <w:r>
        <w:t xml:space="preserve">, but also </w:t>
      </w:r>
      <w:r w:rsidR="006C6582">
        <w:t xml:space="preserve">provides </w:t>
      </w:r>
      <w:r>
        <w:t>accurate estimates of</w:t>
      </w:r>
      <w:r w:rsidR="0044260B">
        <w:t xml:space="preserve"> true</w:t>
      </w:r>
      <w:r>
        <w:t xml:space="preserve"> occupancy rates. </w:t>
      </w:r>
      <w:r w:rsidR="00093D05">
        <w:t xml:space="preserve">There was a significant amount of error associated with these estimates, likely due to small sample size, though the accuracy of the estimates suggests that the model </w:t>
      </w:r>
      <w:r w:rsidR="00FD06DE">
        <w:t xml:space="preserve">will </w:t>
      </w:r>
      <w:r w:rsidR="00093D05">
        <w:t xml:space="preserve">predict unbiased estimates of </w:t>
      </w:r>
      <w:r w:rsidR="00994D33">
        <w:t xml:space="preserve">true </w:t>
      </w:r>
      <w:r w:rsidR="00093D05">
        <w:t xml:space="preserve">occupancy </w:t>
      </w:r>
      <w:commentRangeStart w:id="57"/>
      <w:r w:rsidR="00093D05">
        <w:t>rates</w:t>
      </w:r>
      <w:commentRangeEnd w:id="57"/>
      <w:r w:rsidR="00A502F6">
        <w:rPr>
          <w:rStyle w:val="CommentReference"/>
        </w:rPr>
        <w:commentReference w:id="57"/>
      </w:r>
      <w:r w:rsidR="00093D05">
        <w:t>.</w:t>
      </w:r>
    </w:p>
    <w:p w14:paraId="74F91D0B" w14:textId="380D51AD" w:rsidR="0002220B" w:rsidRDefault="003A622F" w:rsidP="0002220B">
      <w:pPr>
        <w:spacing w:line="480" w:lineRule="auto"/>
        <w:rPr>
          <w:i/>
        </w:rPr>
      </w:pPr>
      <w:r>
        <w:rPr>
          <w:i/>
        </w:rPr>
        <w:t>Detection-corrected Occupancy Modelling</w:t>
      </w:r>
    </w:p>
    <w:p w14:paraId="753EB7EE" w14:textId="31AB9FF5" w:rsidR="00927C32" w:rsidRDefault="007D3407" w:rsidP="00B36617">
      <w:pPr>
        <w:spacing w:line="480" w:lineRule="auto"/>
        <w:rPr>
          <w:ins w:id="58" w:author="Connor Charchuk" w:date="2017-05-02T17:11:00Z"/>
        </w:rPr>
      </w:pPr>
      <w:r>
        <w:tab/>
        <w:t xml:space="preserve">The </w:t>
      </w:r>
      <w:r w:rsidR="00366548">
        <w:t>DCOM</w:t>
      </w:r>
      <w:r w:rsidR="00282BB1">
        <w:t xml:space="preserve"> derived from habitat use covariates</w:t>
      </w:r>
      <w:r>
        <w:t xml:space="preserve"> in our study </w:t>
      </w:r>
      <w:r w:rsidR="00927C32">
        <w:t>failed to correctly predict creeper-habitat associations</w:t>
      </w:r>
      <w:r>
        <w:t>.</w:t>
      </w:r>
      <w:r w:rsidR="002B5221">
        <w:t xml:space="preserve"> The interaction effect between harvest treatment and canopy height was insignificant, and showed a similar positive </w:t>
      </w:r>
      <w:r w:rsidR="001E67A2">
        <w:t xml:space="preserve">relationship in both the understory protection and controls. </w:t>
      </w:r>
      <w:r w:rsidR="00DB7E9C">
        <w:t xml:space="preserve">In fact, the DCOM model predicted a slightly stronger relationship with canopy height in understory protection habitat; </w:t>
      </w:r>
      <w:commentRangeStart w:id="59"/>
      <w:r w:rsidR="00DB7E9C">
        <w:t>resultantly</w:t>
      </w:r>
      <w:commentRangeEnd w:id="59"/>
      <w:r w:rsidR="00A502F6">
        <w:rPr>
          <w:rStyle w:val="CommentReference"/>
        </w:rPr>
        <w:commentReference w:id="59"/>
      </w:r>
      <w:r w:rsidR="00DB7E9C">
        <w:t>, the model predicts brown creeper occupancy in understory protection to overtake old growth forests when the canopy reaches &gt;28.2m.</w:t>
      </w:r>
      <w:r w:rsidR="00ED40EA">
        <w:t xml:space="preserve"> [</w:t>
      </w:r>
      <w:proofErr w:type="gramStart"/>
      <w:r w:rsidR="00ED40EA">
        <w:t>discuss</w:t>
      </w:r>
      <w:proofErr w:type="gramEnd"/>
      <w:r w:rsidR="00ED40EA">
        <w:t xml:space="preserve"> habitat associations further]</w:t>
      </w:r>
      <w:r w:rsidR="00EB3435">
        <w:t>.</w:t>
      </w:r>
      <w:r w:rsidR="00223CF5" w:rsidRPr="00223CF5">
        <w:t xml:space="preserve"> </w:t>
      </w:r>
      <w:r w:rsidR="00223CF5">
        <w:t xml:space="preserve">Furthermore, the DCOMs were unable to detect the interactive effect between canopy height and forest type on creeper occupancy. From a management perspective this result would be misinterpreted to suggest that harvesting in a way to maintain taller canopies in understory protection blocks would facilitate greater use by brown creepers. However, this would potentially have a negative effect on brown creeper occupancy because taller aspens would be retained and would </w:t>
      </w:r>
      <w:proofErr w:type="gramStart"/>
      <w:r w:rsidR="00223CF5">
        <w:t>outcompete</w:t>
      </w:r>
      <w:proofErr w:type="gramEnd"/>
      <w:r w:rsidR="00223CF5">
        <w:t xml:space="preserve"> the developing white spruce that the creepers depend </w:t>
      </w:r>
      <w:commentRangeStart w:id="60"/>
      <w:r w:rsidR="00223CF5">
        <w:t>on</w:t>
      </w:r>
      <w:commentRangeEnd w:id="60"/>
      <w:r w:rsidR="00A502F6">
        <w:rPr>
          <w:rStyle w:val="CommentReference"/>
        </w:rPr>
        <w:commentReference w:id="60"/>
      </w:r>
      <w:r w:rsidR="00223CF5">
        <w:t>.</w:t>
      </w:r>
    </w:p>
    <w:p w14:paraId="7F9E111B" w14:textId="0E626C7F" w:rsidR="005427D8" w:rsidRDefault="00927C32" w:rsidP="00EB3435">
      <w:pPr>
        <w:spacing w:line="480" w:lineRule="auto"/>
        <w:ind w:firstLine="720"/>
      </w:pPr>
      <w:r>
        <w:t>T</w:t>
      </w:r>
      <w:r w:rsidR="00811EBF">
        <w:t>he</w:t>
      </w:r>
      <w:r>
        <w:t xml:space="preserve"> DCOM</w:t>
      </w:r>
      <w:r w:rsidR="00811EBF">
        <w:t xml:space="preserve"> model derived from the</w:t>
      </w:r>
      <w:r w:rsidR="00282BB1">
        <w:t xml:space="preserve"> </w:t>
      </w:r>
      <w:r w:rsidR="00811EBF">
        <w:t>R</w:t>
      </w:r>
      <w:r>
        <w:t>DO model</w:t>
      </w:r>
      <w:r w:rsidR="00C81DDA">
        <w:t xml:space="preserve"> </w:t>
      </w:r>
      <w:r w:rsidR="00811EBF">
        <w:t>underestimated old growth occupancy but accurately estimate</w:t>
      </w:r>
      <w:r w:rsidR="00C81DDA">
        <w:t>d</w:t>
      </w:r>
      <w:r w:rsidR="00811EBF">
        <w:t xml:space="preserve"> understory protection occupancy.  </w:t>
      </w:r>
      <w:r w:rsidR="00E349CF">
        <w:t xml:space="preserve">These results suggest that </w:t>
      </w:r>
      <w:r w:rsidR="00366548">
        <w:t>DCOM</w:t>
      </w:r>
      <w:r w:rsidR="00E349CF">
        <w:t xml:space="preserve">s may be effective at estimating occupancy rates when true occupancy </w:t>
      </w:r>
      <w:r w:rsidR="00E349CF">
        <w:lastRenderedPageBreak/>
        <w:t xml:space="preserve">rates are low, but fails to account for species movement throughout the survey period. </w:t>
      </w:r>
      <w:r w:rsidR="00AE74FC">
        <w:t xml:space="preserve">Surprising, our DCOM was able to correctly estimate occupancy rates in the understory protection despite no detections of brown creeper existing in the data. This result likely speaks to the ability for DCOMs to utilize detectability rates to correctly estimate occupancy rates when occupancy rates are low. </w:t>
      </w:r>
    </w:p>
    <w:p w14:paraId="6DD24C96" w14:textId="711007F2" w:rsidR="0043312E" w:rsidRDefault="00CC0DB9" w:rsidP="00B36617">
      <w:pPr>
        <w:spacing w:line="480" w:lineRule="auto"/>
      </w:pPr>
      <w:r>
        <w:t xml:space="preserve">The inability for the DCOM to estimate the true </w:t>
      </w:r>
      <w:r w:rsidR="00223CF5">
        <w:t xml:space="preserve">occupancy rates in the unharvested controls is likely due to the movement of brown creepers in and out of the ARU detection radius. </w:t>
      </w:r>
      <w:r w:rsidR="00E349CF">
        <w:t>The repercussions of the closure assumption of occupancy models being violated has been discussed previously</w:t>
      </w:r>
      <w:ins w:id="61" w:author="Connor Charchuk" w:date="2017-05-03T10:30:00Z">
        <w:r w:rsidR="00223CF5">
          <w:t xml:space="preserve"> (cite)</w:t>
        </w:r>
      </w:ins>
      <w:r w:rsidR="00E349CF">
        <w:t xml:space="preserve">, but here we use real data to show the consequences of its violation. Underestimating population sizes is hard to imagine as a negative consequence of </w:t>
      </w:r>
      <w:r w:rsidR="00366548">
        <w:t>DCOM</w:t>
      </w:r>
      <w:r w:rsidR="00E349CF">
        <w:t xml:space="preserve">s from a conservation perspective; however, it is the application of these models to habitat modelling </w:t>
      </w:r>
      <w:del w:id="62" w:author="ABMI" w:date="2017-05-04T20:26:00Z">
        <w:r w:rsidR="00E349CF" w:rsidDel="00A502F6">
          <w:delText xml:space="preserve">that </w:delText>
        </w:r>
      </w:del>
      <w:r w:rsidR="00E349CF">
        <w:t>is where this becomes problematic.</w:t>
      </w:r>
    </w:p>
    <w:p w14:paraId="43CD4866" w14:textId="496508B6" w:rsidR="009020DD" w:rsidRDefault="00E349CF" w:rsidP="009020DD">
      <w:pPr>
        <w:spacing w:line="480" w:lineRule="auto"/>
      </w:pPr>
      <w:r>
        <w:tab/>
      </w:r>
      <w:r w:rsidR="00E51BE4">
        <w:t xml:space="preserve">The increasing application of occupancy models to, inappropriately, habitat modelling frameworks needs to be addressed. Occupancy models were first derived to estimate population trends, but it is only recently that researchers have been utilizing the covariates in these models to predict suitable habitat and extrapolate beyond the spatial bounds of their study. Our data show that a substantial proportion of old growth sites in our study would be identified as unsuitable habitat for brown creepers following the interpretation of the </w:t>
      </w:r>
      <w:r w:rsidR="00366548">
        <w:t>DCOM</w:t>
      </w:r>
      <w:r w:rsidR="00E51BE4">
        <w:t xml:space="preserve">s. </w:t>
      </w:r>
      <w:r w:rsidR="00223CF5">
        <w:t xml:space="preserve">One potential repercussion of misidentifying patches as poor quality habitat for an at-risk species is the decision to remove that forest patch via forestry practices or other human land-use disturbances. Ultimately, we recommend caution when interpreting the results of an occupancy model that corrects for imperfect detection, as </w:t>
      </w:r>
      <w:r w:rsidR="00223CF5">
        <w:lastRenderedPageBreak/>
        <w:t xml:space="preserve">these models cannot reliably estimate species-habitat associations and should only be used as conservative estimates of </w:t>
      </w:r>
      <w:commentRangeStart w:id="63"/>
      <w:r w:rsidR="00223CF5">
        <w:t>abundance</w:t>
      </w:r>
      <w:commentRangeEnd w:id="63"/>
      <w:r w:rsidR="00A502F6">
        <w:rPr>
          <w:rStyle w:val="CommentReference"/>
        </w:rPr>
        <w:commentReference w:id="63"/>
      </w:r>
      <w:r w:rsidR="00223CF5">
        <w:t xml:space="preserve">. </w:t>
      </w:r>
      <w:r w:rsidR="00C32B8E">
        <w:t xml:space="preserve"> </w:t>
      </w:r>
    </w:p>
    <w:p w14:paraId="40A0D96D" w14:textId="44AC6592" w:rsidR="00F508E5" w:rsidRDefault="00F508E5" w:rsidP="009020DD">
      <w:pPr>
        <w:spacing w:line="480" w:lineRule="auto"/>
        <w:ind w:firstLine="720"/>
      </w:pPr>
      <w:r>
        <w:t xml:space="preserve">Our ROM model was able to accurately predicted occupancy rates for the old growth and understory protection habitats; while DCOMs failed with the former. </w:t>
      </w:r>
      <w:r w:rsidR="007B762D">
        <w:t xml:space="preserve">Ideally, we would attempt a bootstrap estimator on our dataset to accurately estimate the model performances, but as is frequently the case with this kind of data, we lacked the sample size necessary to do so effectively. Further testing of ROMs in </w:t>
      </w:r>
      <w:r w:rsidR="009020DD">
        <w:t xml:space="preserve">their ability to produce unbiased estimates of occupancy is an important next step in accepting these models in practice. </w:t>
      </w:r>
      <w:r w:rsidR="00C32B8E">
        <w:t xml:space="preserve">Our model results show that DCOMs were unable to </w:t>
      </w:r>
      <w:commentRangeStart w:id="64"/>
      <w:r w:rsidR="00C32B8E">
        <w:t xml:space="preserve">reproduce </w:t>
      </w:r>
      <w:commentRangeEnd w:id="64"/>
      <w:r w:rsidR="00223CF5">
        <w:rPr>
          <w:rStyle w:val="CommentReference"/>
        </w:rPr>
        <w:commentReference w:id="64"/>
      </w:r>
      <w:r w:rsidR="00C32B8E">
        <w:t>both the effects of habitat use and occupancy</w:t>
      </w:r>
      <w:r w:rsidR="00223CF5">
        <w:t xml:space="preserve"> rates</w:t>
      </w:r>
      <w:r w:rsidR="00C32B8E">
        <w:t xml:space="preserve"> by brown creepers in this study.</w:t>
      </w:r>
    </w:p>
    <w:p w14:paraId="271B0CC6" w14:textId="4EC024E6" w:rsidR="00093D05" w:rsidRDefault="00093D05" w:rsidP="00B36617">
      <w:pPr>
        <w:spacing w:line="480" w:lineRule="auto"/>
        <w:rPr>
          <w:i/>
        </w:rPr>
      </w:pPr>
      <w:r>
        <w:rPr>
          <w:i/>
        </w:rPr>
        <w:t>Automatic Computer Recognition</w:t>
      </w:r>
    </w:p>
    <w:p w14:paraId="166C8787" w14:textId="7AD3C033" w:rsidR="0043312E" w:rsidRPr="00B30878" w:rsidRDefault="00093D05" w:rsidP="00B36617">
      <w:pPr>
        <w:spacing w:line="480" w:lineRule="auto"/>
      </w:pPr>
      <w:r>
        <w:tab/>
      </w:r>
      <w:r w:rsidR="00176687">
        <w:t>Increasingly, autonomous recording units are being used to conduct bird surveys across North America (cite); however, ways of dealing with the wealth of data that are collected by these units is lagging behind. Automatic computer recognition software</w:t>
      </w:r>
      <w:r w:rsidR="005D0B84">
        <w:t xml:space="preserve"> showed great</w:t>
      </w:r>
      <w:r w:rsidR="00176687">
        <w:t xml:space="preserve"> promise</w:t>
      </w:r>
      <w:r w:rsidR="005D0B84">
        <w:t xml:space="preserve"> in this study</w:t>
      </w:r>
      <w:r w:rsidR="00176687">
        <w:t xml:space="preserve"> at using pattern matching algorithms to detect and identify bird songs. As these </w:t>
      </w:r>
      <w:r w:rsidR="005D0B84">
        <w:t xml:space="preserve">technologies </w:t>
      </w:r>
      <w:r w:rsidR="00176687">
        <w:t xml:space="preserve">are </w:t>
      </w:r>
      <w:r w:rsidR="005D0B84">
        <w:t xml:space="preserve">improved </w:t>
      </w:r>
      <w:r w:rsidR="00176687">
        <w:t xml:space="preserve">and </w:t>
      </w:r>
      <w:r w:rsidR="005D0B84">
        <w:t xml:space="preserve">increasingly </w:t>
      </w:r>
      <w:r w:rsidR="00176687">
        <w:t>implemented, it is important to establish ways of dealing with this new kind of data. Traditional bird survey data is challenged by small sample size and imperfect detection of target species</w:t>
      </w:r>
      <w:ins w:id="65" w:author="Connor Charchuk" w:date="2017-05-03T10:42:00Z">
        <w:r w:rsidR="005D0B84">
          <w:t xml:space="preserve"> (cite)</w:t>
        </w:r>
      </w:ins>
      <w:r w:rsidR="00176687">
        <w:t>, but computer recognition software may be able to overcome both these limitations</w:t>
      </w:r>
      <w:ins w:id="66" w:author="Connor Charchuk" w:date="2017-05-03T10:42:00Z">
        <w:r w:rsidR="005D0B84">
          <w:t xml:space="preserve"> (cite)</w:t>
        </w:r>
      </w:ins>
      <w:r w:rsidR="00176687">
        <w:t xml:space="preserve">. </w:t>
      </w:r>
      <w:r w:rsidR="005D0B84">
        <w:t>I</w:t>
      </w:r>
      <w:r w:rsidR="00124F8A">
        <w:t xml:space="preserve">t is </w:t>
      </w:r>
      <w:r w:rsidR="005D0B84">
        <w:t xml:space="preserve">our position </w:t>
      </w:r>
      <w:r w:rsidR="00124F8A">
        <w:t xml:space="preserve">that </w:t>
      </w:r>
      <w:commentRangeStart w:id="67"/>
      <w:r w:rsidR="00DC64E4">
        <w:t xml:space="preserve">reducing </w:t>
      </w:r>
      <w:commentRangeEnd w:id="67"/>
      <w:r w:rsidR="005D0B84">
        <w:rPr>
          <w:rStyle w:val="CommentReference"/>
        </w:rPr>
        <w:commentReference w:id="67"/>
      </w:r>
      <w:r w:rsidR="00DC64E4">
        <w:t xml:space="preserve">the data generated by computer recognizers into a format that is amenable to existing modelling approaches is not ideal, and a substantial amount of information is lost. Here we develop for the first time a straightforward modelling </w:t>
      </w:r>
      <w:r w:rsidR="00DC64E4">
        <w:lastRenderedPageBreak/>
        <w:t xml:space="preserve">procedure to handle recognizer data to estimate both occupancy rates and habitat associations more accurately than existing </w:t>
      </w:r>
      <w:commentRangeStart w:id="68"/>
      <w:r w:rsidR="00DC64E4">
        <w:t>methods</w:t>
      </w:r>
      <w:commentRangeEnd w:id="68"/>
      <w:r w:rsidR="00A502F6">
        <w:rPr>
          <w:rStyle w:val="CommentReference"/>
        </w:rPr>
        <w:commentReference w:id="68"/>
      </w:r>
      <w:r w:rsidR="00DC64E4">
        <w:t>.</w:t>
      </w:r>
    </w:p>
    <w:p w14:paraId="1D69C72D" w14:textId="035D743C" w:rsidR="0043312E" w:rsidRDefault="005D0B84" w:rsidP="00DC64E4">
      <w:pPr>
        <w:spacing w:line="480" w:lineRule="auto"/>
        <w:ind w:firstLine="720"/>
      </w:pPr>
      <w:r>
        <w:t>U</w:t>
      </w:r>
      <w:r w:rsidR="0043312E">
        <w:t xml:space="preserve">sing </w:t>
      </w:r>
      <w:proofErr w:type="gramStart"/>
      <w:r w:rsidR="0043312E">
        <w:t>each detection</w:t>
      </w:r>
      <w:proofErr w:type="gramEnd"/>
      <w:r w:rsidR="0043312E">
        <w:t xml:space="preserve"> </w:t>
      </w:r>
      <w:r w:rsidR="00DC64E4">
        <w:t xml:space="preserve">of a song </w:t>
      </w:r>
      <w:r w:rsidR="0043312E">
        <w:t xml:space="preserve">at a given location as an independent replicate in a modelling framework allowed us to model the </w:t>
      </w:r>
      <w:r w:rsidR="00DC64E4">
        <w:t>degree of habitat use by</w:t>
      </w:r>
      <w:r w:rsidR="0043312E">
        <w:t xml:space="preserve"> </w:t>
      </w:r>
      <w:r>
        <w:t>brown creepers</w:t>
      </w:r>
      <w:r w:rsidR="0043312E">
        <w:t xml:space="preserve">. </w:t>
      </w:r>
      <w:r w:rsidR="00DC64E4">
        <w:t xml:space="preserve">We interpret the probability ratio in this model as </w:t>
      </w:r>
      <w:r w:rsidR="00DC64E4">
        <w:rPr>
          <w:i/>
        </w:rPr>
        <w:t xml:space="preserve">the unit increase in the probability of use as a function of a unit increase in x. </w:t>
      </w:r>
      <w:r w:rsidR="00DC64E4">
        <w:t xml:space="preserve">Therefore, this model is strongly influenced by sites that are occupied and used to varying degrees by brown creepers, and unoccupied sites have little influence on the resulting habitat model. </w:t>
      </w:r>
      <w:r w:rsidR="0043312E">
        <w:t>Sites with more detections are inferred to be used more frequently; in order to make this inference we must make the assumption that the detection process is the same between sites</w:t>
      </w:r>
      <w:r>
        <w:t xml:space="preserve"> (i.e. the species is equally detectable by the recognizer at each site)</w:t>
      </w:r>
      <w:r w:rsidR="0043312E">
        <w:t xml:space="preserve">. </w:t>
      </w:r>
      <w:proofErr w:type="gramStart"/>
      <w:r w:rsidR="00DC64E4">
        <w:t>While this assumption likely does not hold true, the relationship between use and number of hits is likely strong enough to overcome biases in the detection process.</w:t>
      </w:r>
      <w:proofErr w:type="gramEnd"/>
      <w:r w:rsidR="00DC64E4">
        <w:t xml:space="preserve"> We recommend further testing of this assumption</w:t>
      </w:r>
      <w:r w:rsidR="00931A14">
        <w:t xml:space="preserve"> using field methods</w:t>
      </w:r>
      <w:r w:rsidR="00DC64E4">
        <w:t>.</w:t>
      </w:r>
    </w:p>
    <w:p w14:paraId="318D61CC" w14:textId="2C15C68A" w:rsidR="00DC64E4" w:rsidRDefault="00DC64E4" w:rsidP="00DC64E4">
      <w:pPr>
        <w:spacing w:line="480" w:lineRule="auto"/>
        <w:ind w:firstLine="720"/>
      </w:pPr>
      <w:r>
        <w:t xml:space="preserve">Recognizer data can be </w:t>
      </w:r>
      <w:r w:rsidR="00854CB9">
        <w:t xml:space="preserve">readily </w:t>
      </w:r>
      <w:r w:rsidR="00EB3435">
        <w:t>condensed</w:t>
      </w:r>
      <w:r>
        <w:t xml:space="preserve"> into a </w:t>
      </w:r>
      <w:r w:rsidR="00EB3435">
        <w:t>format</w:t>
      </w:r>
      <w:r>
        <w:t xml:space="preserve"> that is amenable to occupancy modelling, though we recommend against </w:t>
      </w:r>
      <w:r w:rsidR="00854CB9">
        <w:t xml:space="preserve">traditional </w:t>
      </w:r>
      <w:r w:rsidR="0059157A">
        <w:t xml:space="preserve">modelling </w:t>
      </w:r>
      <w:r>
        <w:t xml:space="preserve">approaches that assume imperfect detection. </w:t>
      </w:r>
      <w:r w:rsidR="00207872">
        <w:t xml:space="preserve">DCOMs require a discretized detection history of detections and non-detections, but automatic recognition provides a pseudo-continuous representation of </w:t>
      </w:r>
      <w:r w:rsidR="00854CB9">
        <w:t>presence</w:t>
      </w:r>
      <w:r w:rsidR="00207872">
        <w:t xml:space="preserve">. </w:t>
      </w:r>
      <w:r w:rsidR="00402D5C">
        <w:t>Therefore, periods of non-detection are likely the result of the species moving out of the detection radius of the sampling unit, or not producing detectable signals (i</w:t>
      </w:r>
      <w:r w:rsidR="00854CB9">
        <w:t>.</w:t>
      </w:r>
      <w:r w:rsidR="00402D5C">
        <w:t>e. is not singing, and therefore not actively defending territory)</w:t>
      </w:r>
      <w:r w:rsidR="00854CB9">
        <w:t>, rather than the result of the species being present and vocalizing but the recognizer failing to detect it</w:t>
      </w:r>
      <w:r w:rsidR="00402D5C">
        <w:t xml:space="preserve">. </w:t>
      </w:r>
      <w:r w:rsidR="00207872">
        <w:t xml:space="preserve">Thus, </w:t>
      </w:r>
      <w:r w:rsidR="00A96BD3">
        <w:t xml:space="preserve">we feel </w:t>
      </w:r>
      <w:r w:rsidR="00207872">
        <w:t xml:space="preserve">it is more sensible to assume perfect detection </w:t>
      </w:r>
      <w:r w:rsidR="00755631">
        <w:t xml:space="preserve">with these data </w:t>
      </w:r>
      <w:r w:rsidR="00207872">
        <w:t xml:space="preserve">than it is to </w:t>
      </w:r>
      <w:r w:rsidR="00207872" w:rsidRPr="008E36A3">
        <w:rPr>
          <w:i/>
        </w:rPr>
        <w:t xml:space="preserve">ad </w:t>
      </w:r>
      <w:r w:rsidR="00207872" w:rsidRPr="008E36A3">
        <w:rPr>
          <w:i/>
        </w:rPr>
        <w:lastRenderedPageBreak/>
        <w:t>hoc</w:t>
      </w:r>
      <w:r w:rsidR="00207872">
        <w:t xml:space="preserve"> discretize recognizer detections into a detection history </w:t>
      </w:r>
      <w:r w:rsidR="0059157A">
        <w:t xml:space="preserve">whereby 0s </w:t>
      </w:r>
      <w:r w:rsidR="00207872">
        <w:t>likely represent movement</w:t>
      </w:r>
      <w:r w:rsidR="0059157A">
        <w:t xml:space="preserve"> out of the survey area or non-territoriality</w:t>
      </w:r>
      <w:r w:rsidR="00207872">
        <w:t xml:space="preserve"> </w:t>
      </w:r>
      <w:r w:rsidR="00A96BD3">
        <w:t xml:space="preserve">rather </w:t>
      </w:r>
      <w:r w:rsidR="00207872">
        <w:t>than detectability.</w:t>
      </w:r>
    </w:p>
    <w:p w14:paraId="5236AB5A" w14:textId="2C90EB6E" w:rsidR="008D1F2F" w:rsidRDefault="00B97460" w:rsidP="00B36617">
      <w:pPr>
        <w:spacing w:line="480" w:lineRule="auto"/>
      </w:pPr>
      <w:ins w:id="69" w:author="Connor Charchuk" w:date="2017-05-03T10:52:00Z">
        <w:r>
          <w:t>Conclusion</w:t>
        </w:r>
      </w:ins>
    </w:p>
    <w:p w14:paraId="3746CF18" w14:textId="77777777" w:rsidR="009E7B90" w:rsidRPr="001B107C" w:rsidRDefault="009E7B90" w:rsidP="00B36617">
      <w:pPr>
        <w:spacing w:line="480" w:lineRule="auto"/>
        <w:rPr>
          <w:i/>
        </w:rPr>
      </w:pPr>
    </w:p>
    <w:p w14:paraId="2972CDCD" w14:textId="77777777" w:rsidR="00EB4ED7" w:rsidRDefault="00EB4ED7" w:rsidP="00B36617">
      <w:pPr>
        <w:spacing w:line="480" w:lineRule="auto"/>
      </w:pPr>
    </w:p>
    <w:p w14:paraId="6EFA551B" w14:textId="77777777" w:rsidR="00EB4ED7" w:rsidRDefault="00EB4ED7" w:rsidP="00B36617">
      <w:pPr>
        <w:spacing w:line="480" w:lineRule="auto"/>
      </w:pPr>
    </w:p>
    <w:p w14:paraId="7B79907F" w14:textId="77777777" w:rsidR="00EB4ED7" w:rsidRDefault="00EB4ED7" w:rsidP="00B36617">
      <w:pPr>
        <w:spacing w:line="480" w:lineRule="auto"/>
      </w:pPr>
    </w:p>
    <w:p w14:paraId="39298162" w14:textId="77777777" w:rsidR="00EB4ED7" w:rsidRDefault="00EB4ED7" w:rsidP="00B36617">
      <w:pPr>
        <w:spacing w:line="480" w:lineRule="auto"/>
      </w:pPr>
    </w:p>
    <w:p w14:paraId="2CFF6CCA" w14:textId="77777777" w:rsidR="00EB4ED7" w:rsidRDefault="00EB4ED7" w:rsidP="00B36617">
      <w:pPr>
        <w:spacing w:line="480" w:lineRule="auto"/>
      </w:pPr>
    </w:p>
    <w:p w14:paraId="78B028C7" w14:textId="77777777" w:rsidR="00EB4ED7" w:rsidRDefault="00EB4ED7" w:rsidP="00B36617">
      <w:pPr>
        <w:spacing w:line="480" w:lineRule="auto"/>
      </w:pPr>
    </w:p>
    <w:p w14:paraId="6FBC5483" w14:textId="77777777" w:rsidR="002E2163" w:rsidRDefault="002E2163" w:rsidP="00B36617">
      <w:pPr>
        <w:spacing w:line="480" w:lineRule="auto"/>
      </w:pPr>
    </w:p>
    <w:p w14:paraId="2245174E" w14:textId="77777777" w:rsidR="002E2163" w:rsidRDefault="002E2163" w:rsidP="00B36617">
      <w:pPr>
        <w:spacing w:line="480" w:lineRule="auto"/>
      </w:pPr>
    </w:p>
    <w:p w14:paraId="2E1B27FE" w14:textId="77777777" w:rsidR="002E2163" w:rsidRDefault="002E2163" w:rsidP="00B36617">
      <w:pPr>
        <w:spacing w:line="480" w:lineRule="auto"/>
      </w:pPr>
    </w:p>
    <w:p w14:paraId="354FE305" w14:textId="77777777" w:rsidR="002E2163" w:rsidRDefault="002E2163" w:rsidP="00B36617">
      <w:pPr>
        <w:spacing w:line="480" w:lineRule="auto"/>
      </w:pPr>
    </w:p>
    <w:p w14:paraId="34840A54" w14:textId="0F6DE079" w:rsidR="00CD517C" w:rsidRDefault="00913FE4" w:rsidP="00C92467">
      <w:pPr>
        <w:spacing w:line="480" w:lineRule="auto"/>
        <w:ind w:firstLine="720"/>
        <w:jc w:val="center"/>
      </w:pPr>
      <w:r>
        <w:rPr>
          <w:noProof/>
          <w:lang w:val="en-CA" w:eastAsia="en-CA"/>
        </w:rPr>
        <w:lastRenderedPageBreak/>
        <w:drawing>
          <wp:inline distT="0" distB="0" distL="0" distR="0" wp14:anchorId="05492B19" wp14:editId="6E1D1175">
            <wp:extent cx="5347335" cy="3355621"/>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Canopy_Interaction.jpeg"/>
                    <pic:cNvPicPr/>
                  </pic:nvPicPr>
                  <pic:blipFill rotWithShape="1">
                    <a:blip r:embed="rId8">
                      <a:extLst>
                        <a:ext uri="{28A0092B-C50C-407E-A947-70E740481C1C}">
                          <a14:useLocalDpi xmlns:a14="http://schemas.microsoft.com/office/drawing/2010/main" val="0"/>
                        </a:ext>
                      </a:extLst>
                    </a:blip>
                    <a:srcRect t="5003" r="2445" b="1429"/>
                    <a:stretch/>
                  </pic:blipFill>
                  <pic:spPr bwMode="auto">
                    <a:xfrm>
                      <a:off x="0" y="0"/>
                      <a:ext cx="5354355" cy="3360026"/>
                    </a:xfrm>
                    <a:prstGeom prst="rect">
                      <a:avLst/>
                    </a:prstGeom>
                    <a:ln>
                      <a:noFill/>
                    </a:ln>
                    <a:extLst>
                      <a:ext uri="{53640926-AAD7-44D8-BBD7-CCE9431645EC}">
                        <a14:shadowObscured xmlns:a14="http://schemas.microsoft.com/office/drawing/2010/main"/>
                      </a:ext>
                    </a:extLst>
                  </pic:spPr>
                </pic:pic>
              </a:graphicData>
            </a:graphic>
          </wp:inline>
        </w:drawing>
      </w:r>
    </w:p>
    <w:p w14:paraId="395BAAB3" w14:textId="4F812638" w:rsidR="00CD517C" w:rsidRDefault="00CD517C" w:rsidP="00CD517C">
      <w:pPr>
        <w:jc w:val="both"/>
      </w:pPr>
      <w:r>
        <w:t xml:space="preserve">Figure X. Predicted </w:t>
      </w:r>
      <w:r w:rsidR="00913FE4">
        <w:t>use</w:t>
      </w:r>
      <w:r>
        <w:t xml:space="preserve"> of Brown Creepers in old growth habitat (left panel) and understory protection (right panel) in response to canopy height (m). Predictions are derived from </w:t>
      </w:r>
      <w:r w:rsidR="00731B93">
        <w:t xml:space="preserve">the </w:t>
      </w:r>
      <w:r>
        <w:t>recognizer hit replicated model.</w:t>
      </w:r>
    </w:p>
    <w:p w14:paraId="269F5DE9" w14:textId="77777777" w:rsidR="00CD517C" w:rsidRDefault="00CD517C" w:rsidP="00443C66">
      <w:pPr>
        <w:spacing w:line="480" w:lineRule="auto"/>
        <w:ind w:firstLine="720"/>
      </w:pPr>
    </w:p>
    <w:p w14:paraId="2612A6E3" w14:textId="77699E80" w:rsidR="00FE1730" w:rsidRDefault="00FE1730" w:rsidP="00FE1730">
      <w:pPr>
        <w:spacing w:line="480" w:lineRule="auto"/>
        <w:ind w:firstLine="720"/>
        <w:jc w:val="center"/>
      </w:pPr>
      <w:r>
        <w:rPr>
          <w:noProof/>
          <w:lang w:val="en-CA" w:eastAsia="en-CA"/>
        </w:rPr>
        <w:drawing>
          <wp:inline distT="0" distB="0" distL="0" distR="0" wp14:anchorId="29F27FF3" wp14:editId="5A4A39CE">
            <wp:extent cx="5084688" cy="3277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0to20.jpeg"/>
                    <pic:cNvPicPr/>
                  </pic:nvPicPr>
                  <pic:blipFill rotWithShape="1">
                    <a:blip r:embed="rId9">
                      <a:extLst>
                        <a:ext uri="{28A0092B-C50C-407E-A947-70E740481C1C}">
                          <a14:useLocalDpi xmlns:a14="http://schemas.microsoft.com/office/drawing/2010/main" val="0"/>
                        </a:ext>
                      </a:extLst>
                    </a:blip>
                    <a:srcRect t="4187" r="2739" b="1739"/>
                    <a:stretch/>
                  </pic:blipFill>
                  <pic:spPr bwMode="auto">
                    <a:xfrm>
                      <a:off x="0" y="0"/>
                      <a:ext cx="5096497" cy="3285142"/>
                    </a:xfrm>
                    <a:prstGeom prst="rect">
                      <a:avLst/>
                    </a:prstGeom>
                    <a:ln>
                      <a:noFill/>
                    </a:ln>
                    <a:extLst>
                      <a:ext uri="{53640926-AAD7-44D8-BBD7-CCE9431645EC}">
                        <a14:shadowObscured xmlns:a14="http://schemas.microsoft.com/office/drawing/2010/main"/>
                      </a:ext>
                    </a:extLst>
                  </pic:spPr>
                </pic:pic>
              </a:graphicData>
            </a:graphic>
          </wp:inline>
        </w:drawing>
      </w:r>
    </w:p>
    <w:p w14:paraId="34F36EFB" w14:textId="5A40B2F0" w:rsidR="00FE1730" w:rsidRDefault="00FE1730" w:rsidP="00C92467">
      <w:r>
        <w:lastRenderedPageBreak/>
        <w:t>Figure X.</w:t>
      </w:r>
      <w:r w:rsidR="00B36369">
        <w:t xml:space="preserve"> </w:t>
      </w:r>
      <w:r>
        <w:t xml:space="preserve">Predicted </w:t>
      </w:r>
      <w:r w:rsidR="00913FE4">
        <w:t>use by</w:t>
      </w:r>
      <w:r>
        <w:t xml:space="preserve"> Brown Creeper </w:t>
      </w:r>
      <w:r w:rsidR="00C92467">
        <w:t xml:space="preserve">as a function of the proportion of LiDAR returns in the 10 to 20m height category. Separating the UP from the OG station effects illustrates that this effect is almost entirely driven by the UP sites. </w:t>
      </w:r>
      <w:r w:rsidR="00FD2FEE">
        <w:t>Predictions are derived from the HRM.</w:t>
      </w:r>
    </w:p>
    <w:p w14:paraId="697A662E" w14:textId="7F8BA95F" w:rsidR="00CD517C" w:rsidRDefault="00CD517C" w:rsidP="00CD517C">
      <w:pPr>
        <w:spacing w:line="480" w:lineRule="auto"/>
        <w:ind w:firstLine="720"/>
      </w:pPr>
      <w:r>
        <w:rPr>
          <w:noProof/>
          <w:lang w:val="en-CA" w:eastAsia="en-CA"/>
        </w:rPr>
        <w:drawing>
          <wp:inline distT="0" distB="0" distL="0" distR="0" wp14:anchorId="12FC84BA" wp14:editId="7C7C889E">
            <wp:extent cx="5865779" cy="273431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opy_UPOG_Predicted.jpeg"/>
                    <pic:cNvPicPr/>
                  </pic:nvPicPr>
                  <pic:blipFill rotWithShape="1">
                    <a:blip r:embed="rId10">
                      <a:extLst>
                        <a:ext uri="{28A0092B-C50C-407E-A947-70E740481C1C}">
                          <a14:useLocalDpi xmlns:a14="http://schemas.microsoft.com/office/drawing/2010/main" val="0"/>
                        </a:ext>
                      </a:extLst>
                    </a:blip>
                    <a:srcRect t="3434" r="1291"/>
                    <a:stretch/>
                  </pic:blipFill>
                  <pic:spPr bwMode="auto">
                    <a:xfrm>
                      <a:off x="0" y="0"/>
                      <a:ext cx="5866882" cy="2734824"/>
                    </a:xfrm>
                    <a:prstGeom prst="rect">
                      <a:avLst/>
                    </a:prstGeom>
                    <a:ln>
                      <a:noFill/>
                    </a:ln>
                    <a:extLst>
                      <a:ext uri="{53640926-AAD7-44D8-BBD7-CCE9431645EC}">
                        <a14:shadowObscured xmlns:a14="http://schemas.microsoft.com/office/drawing/2010/main"/>
                      </a:ext>
                    </a:extLst>
                  </pic:spPr>
                </pic:pic>
              </a:graphicData>
            </a:graphic>
          </wp:inline>
        </w:drawing>
      </w:r>
    </w:p>
    <w:p w14:paraId="48DEB928" w14:textId="7E39AEB7" w:rsidR="005F4794" w:rsidRDefault="00CD517C" w:rsidP="00F112FA">
      <w:r>
        <w:t xml:space="preserve">Figure X. </w:t>
      </w:r>
      <w:proofErr w:type="gramStart"/>
      <w:r>
        <w:t>The predicted abundance of Brown Creepers in old growth habitat (left panel) and understory protection habitat (right panel) in response to the canopy height (m).</w:t>
      </w:r>
      <w:proofErr w:type="gramEnd"/>
      <w:r>
        <w:t xml:space="preserve"> Predictions are derived from </w:t>
      </w:r>
      <w:r w:rsidR="00BE6C38">
        <w:t xml:space="preserve">the </w:t>
      </w:r>
      <w:r w:rsidR="00FD2FEE">
        <w:t>ROM.</w:t>
      </w:r>
    </w:p>
    <w:p w14:paraId="06EDD955" w14:textId="722978E9" w:rsidR="005F4794" w:rsidRDefault="005F4794" w:rsidP="00A942C4">
      <w:pPr>
        <w:spacing w:line="480" w:lineRule="auto"/>
        <w:jc w:val="center"/>
      </w:pPr>
      <w:r>
        <w:rPr>
          <w:noProof/>
          <w:lang w:val="en-CA" w:eastAsia="en-CA"/>
        </w:rPr>
        <w:drawing>
          <wp:inline distT="0" distB="0" distL="0" distR="0" wp14:anchorId="3C107848" wp14:editId="057B223D">
            <wp:extent cx="4463302" cy="296476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opy_Station_Interaction.jpeg"/>
                    <pic:cNvPicPr/>
                  </pic:nvPicPr>
                  <pic:blipFill>
                    <a:blip r:embed="rId11">
                      <a:extLst>
                        <a:ext uri="{28A0092B-C50C-407E-A947-70E740481C1C}">
                          <a14:useLocalDpi xmlns:a14="http://schemas.microsoft.com/office/drawing/2010/main" val="0"/>
                        </a:ext>
                      </a:extLst>
                    </a:blip>
                    <a:stretch>
                      <a:fillRect/>
                    </a:stretch>
                  </pic:blipFill>
                  <pic:spPr>
                    <a:xfrm>
                      <a:off x="0" y="0"/>
                      <a:ext cx="4473660" cy="2971648"/>
                    </a:xfrm>
                    <a:prstGeom prst="rect">
                      <a:avLst/>
                    </a:prstGeom>
                  </pic:spPr>
                </pic:pic>
              </a:graphicData>
            </a:graphic>
          </wp:inline>
        </w:drawing>
      </w:r>
    </w:p>
    <w:p w14:paraId="16CE6AC1" w14:textId="449D0399" w:rsidR="0051156E" w:rsidRDefault="00A942C4" w:rsidP="00A942C4">
      <w:r>
        <w:t xml:space="preserve">Figure X. Predicted probability of occupancy as a function of canopy height for old growth sites (red) and understory protection sites (teal). Predicted values derive from </w:t>
      </w:r>
      <w:r w:rsidR="0031258E">
        <w:t xml:space="preserve">listening data DCOM with HRM covariates. </w:t>
      </w:r>
    </w:p>
    <w:p w14:paraId="22A37CAF" w14:textId="77777777" w:rsidR="0051156E" w:rsidRDefault="0051156E" w:rsidP="00A942C4"/>
    <w:p w14:paraId="7AF69E84" w14:textId="2188B4AD" w:rsidR="0051156E" w:rsidRDefault="00BA2E63" w:rsidP="0051156E">
      <w:pPr>
        <w:jc w:val="center"/>
      </w:pPr>
      <w:r>
        <w:rPr>
          <w:noProof/>
          <w:lang w:val="en-CA" w:eastAsia="en-CA"/>
        </w:rPr>
        <w:lastRenderedPageBreak/>
        <w:drawing>
          <wp:inline distT="0" distB="0" distL="0" distR="0" wp14:anchorId="14881988" wp14:editId="16B1C018">
            <wp:extent cx="4840943" cy="3195463"/>
            <wp:effectExtent l="0" t="0" r="1079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story_density.jpeg"/>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45161" cy="3198247"/>
                    </a:xfrm>
                    <a:prstGeom prst="rect">
                      <a:avLst/>
                    </a:prstGeom>
                    <a:ln>
                      <a:noFill/>
                    </a:ln>
                    <a:extLst>
                      <a:ext uri="{53640926-AAD7-44D8-BBD7-CCE9431645EC}">
                        <a14:shadowObscured xmlns:a14="http://schemas.microsoft.com/office/drawing/2010/main"/>
                      </a:ext>
                    </a:extLst>
                  </pic:spPr>
                </pic:pic>
              </a:graphicData>
            </a:graphic>
          </wp:inline>
        </w:drawing>
      </w:r>
    </w:p>
    <w:p w14:paraId="6E40CD7F" w14:textId="1F0C2727" w:rsidR="00FC0784" w:rsidRDefault="0051156E" w:rsidP="0051156E">
      <w:r>
        <w:t>Figure X. Predicted probability of occupancy as a function of the proportion of LiDAR returns between 10-20m. Predicted values are derived from detection-corrected occupancy model of listening data</w:t>
      </w:r>
    </w:p>
    <w:p w14:paraId="366C796F" w14:textId="35FF94C4" w:rsidR="00FC0784" w:rsidRDefault="00FC0784" w:rsidP="0051156E">
      <w:r>
        <w:rPr>
          <w:noProof/>
          <w:lang w:val="en-CA" w:eastAsia="en-CA"/>
        </w:rPr>
        <w:drawing>
          <wp:inline distT="0" distB="0" distL="0" distR="0" wp14:anchorId="28FAFB78" wp14:editId="1EBCEBDD">
            <wp:extent cx="5423535" cy="3669682"/>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on_canopy_reducedmodel.jpeg"/>
                    <pic:cNvPicPr/>
                  </pic:nvPicPr>
                  <pic:blipFill>
                    <a:blip r:embed="rId13">
                      <a:extLst>
                        <a:ext uri="{28A0092B-C50C-407E-A947-70E740481C1C}">
                          <a14:useLocalDpi xmlns:a14="http://schemas.microsoft.com/office/drawing/2010/main" val="0"/>
                        </a:ext>
                      </a:extLst>
                    </a:blip>
                    <a:stretch>
                      <a:fillRect/>
                    </a:stretch>
                  </pic:blipFill>
                  <pic:spPr>
                    <a:xfrm>
                      <a:off x="0" y="0"/>
                      <a:ext cx="5429241" cy="3673543"/>
                    </a:xfrm>
                    <a:prstGeom prst="rect">
                      <a:avLst/>
                    </a:prstGeom>
                  </pic:spPr>
                </pic:pic>
              </a:graphicData>
            </a:graphic>
          </wp:inline>
        </w:drawing>
      </w:r>
    </w:p>
    <w:p w14:paraId="754C265A" w14:textId="77244EFA" w:rsidR="0051156E" w:rsidRDefault="00C02055" w:rsidP="0051156E">
      <w:proofErr w:type="gramStart"/>
      <w:r>
        <w:t>Figure X. Predicted probability of occupancy as a function</w:t>
      </w:r>
      <w:r w:rsidR="001C2C84">
        <w:t xml:space="preserve"> of canopy height.</w:t>
      </w:r>
      <w:proofErr w:type="gramEnd"/>
      <w:r w:rsidR="001C2C84">
        <w:t xml:space="preserve"> </w:t>
      </w:r>
      <w:r w:rsidR="0031258E">
        <w:t>Predicted values derive from listening data DCOM with ROM covariates.</w:t>
      </w:r>
    </w:p>
    <w:p w14:paraId="032A4D95" w14:textId="77777777" w:rsidR="00C02055" w:rsidRDefault="00C02055" w:rsidP="0051156E"/>
    <w:p w14:paraId="7E4489DA" w14:textId="77777777" w:rsidR="00C02055" w:rsidRDefault="00C02055" w:rsidP="0051156E"/>
    <w:p w14:paraId="31210BD1" w14:textId="77777777" w:rsidR="002C74C3" w:rsidRDefault="002C74C3" w:rsidP="0051156E"/>
    <w:p w14:paraId="39AF5749" w14:textId="4F274075" w:rsidR="002C74C3" w:rsidRDefault="002C74C3" w:rsidP="002C74C3">
      <w:pPr>
        <w:jc w:val="center"/>
      </w:pPr>
      <w:r>
        <w:rPr>
          <w:noProof/>
          <w:lang w:val="en-CA" w:eastAsia="en-CA"/>
        </w:rPr>
        <w:drawing>
          <wp:inline distT="0" distB="0" distL="0" distR="0" wp14:anchorId="2FE099F4" wp14:editId="21D5923B">
            <wp:extent cx="4999990" cy="337980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dictedvsactual.jpeg"/>
                    <pic:cNvPicPr/>
                  </pic:nvPicPr>
                  <pic:blipFill rotWithShape="1">
                    <a:blip r:embed="rId14">
                      <a:extLst>
                        <a:ext uri="{28A0092B-C50C-407E-A947-70E740481C1C}">
                          <a14:useLocalDpi xmlns:a14="http://schemas.microsoft.com/office/drawing/2010/main" val="0"/>
                        </a:ext>
                      </a:extLst>
                    </a:blip>
                    <a:srcRect t="11762" r="3888" b="8361"/>
                    <a:stretch/>
                  </pic:blipFill>
                  <pic:spPr bwMode="auto">
                    <a:xfrm>
                      <a:off x="0" y="0"/>
                      <a:ext cx="5004157" cy="3382625"/>
                    </a:xfrm>
                    <a:prstGeom prst="rect">
                      <a:avLst/>
                    </a:prstGeom>
                    <a:ln>
                      <a:noFill/>
                    </a:ln>
                    <a:extLst>
                      <a:ext uri="{53640926-AAD7-44D8-BBD7-CCE9431645EC}">
                        <a14:shadowObscured xmlns:a14="http://schemas.microsoft.com/office/drawing/2010/main"/>
                      </a:ext>
                    </a:extLst>
                  </pic:spPr>
                </pic:pic>
              </a:graphicData>
            </a:graphic>
          </wp:inline>
        </w:drawing>
      </w:r>
    </w:p>
    <w:p w14:paraId="5CA0C3C7" w14:textId="1BBFDFE0" w:rsidR="002C74C3" w:rsidRDefault="002C74C3" w:rsidP="00A70EF3">
      <w:r>
        <w:t>Figure X. Boxplot showing predicted occupancy rates of old growth and understory protection sites derived from full occupancy model given actual covariate values for each site. Dashed line represents true occupancy</w:t>
      </w:r>
      <w:r w:rsidR="00A70EF3">
        <w:t xml:space="preserve"> rate in old growth sites (0.718</w:t>
      </w:r>
      <w:r>
        <w:t>), solid line represents true occupancy rate in understory protection sites (0.16).</w:t>
      </w:r>
    </w:p>
    <w:p w14:paraId="3434639E" w14:textId="77777777" w:rsidR="002C74C3" w:rsidRDefault="002C74C3" w:rsidP="00027EBF">
      <w:pPr>
        <w:spacing w:line="480" w:lineRule="auto"/>
      </w:pPr>
    </w:p>
    <w:p w14:paraId="31D2ADFF" w14:textId="521A5B60" w:rsidR="00771CC7" w:rsidRDefault="00027EBF" w:rsidP="00027EBF">
      <w:pPr>
        <w:spacing w:line="480" w:lineRule="auto"/>
      </w:pPr>
      <w:r>
        <w:t>Table X. Forward AIC step selection process for the recognizer hit replicated model</w:t>
      </w:r>
    </w:p>
    <w:tbl>
      <w:tblPr>
        <w:tblStyle w:val="TableGrid"/>
        <w:tblW w:w="9984" w:type="dxa"/>
        <w:jc w:val="center"/>
        <w:tblLook w:val="04A0" w:firstRow="1" w:lastRow="0" w:firstColumn="1" w:lastColumn="0" w:noHBand="0" w:noVBand="1"/>
      </w:tblPr>
      <w:tblGrid>
        <w:gridCol w:w="901"/>
        <w:gridCol w:w="1272"/>
        <w:gridCol w:w="1513"/>
        <w:gridCol w:w="1065"/>
        <w:gridCol w:w="2663"/>
        <w:gridCol w:w="1142"/>
        <w:gridCol w:w="1428"/>
      </w:tblGrid>
      <w:tr w:rsidR="00EB4ED7" w14:paraId="12C01B96" w14:textId="32B65717" w:rsidTr="00EB4ED7">
        <w:trPr>
          <w:trHeight w:val="255"/>
          <w:jc w:val="center"/>
        </w:trPr>
        <w:tc>
          <w:tcPr>
            <w:tcW w:w="901" w:type="dxa"/>
            <w:shd w:val="clear" w:color="auto" w:fill="auto"/>
          </w:tcPr>
          <w:p w14:paraId="12FAB2DB" w14:textId="4A511F85" w:rsidR="00C92467" w:rsidRPr="00027EBF" w:rsidRDefault="00C92467" w:rsidP="00C92467">
            <w:pPr>
              <w:jc w:val="center"/>
              <w:rPr>
                <w:b/>
              </w:rPr>
            </w:pPr>
            <w:r w:rsidRPr="00EB4ED7">
              <w:rPr>
                <w:b/>
                <w:sz w:val="21"/>
              </w:rPr>
              <w:t>Model</w:t>
            </w:r>
          </w:p>
        </w:tc>
        <w:tc>
          <w:tcPr>
            <w:tcW w:w="1272" w:type="dxa"/>
            <w:shd w:val="clear" w:color="auto" w:fill="auto"/>
          </w:tcPr>
          <w:p w14:paraId="36AC2512" w14:textId="422039B4" w:rsidR="00C92467" w:rsidRPr="00EB4ED7" w:rsidRDefault="00C92467" w:rsidP="00EB4ED7">
            <w:pPr>
              <w:jc w:val="center"/>
              <w:rPr>
                <w:sz w:val="18"/>
              </w:rPr>
            </w:pPr>
            <w:r w:rsidRPr="00EB4ED7">
              <w:rPr>
                <w:sz w:val="18"/>
              </w:rPr>
              <w:t>Treatment</w:t>
            </w:r>
          </w:p>
        </w:tc>
        <w:tc>
          <w:tcPr>
            <w:tcW w:w="1513" w:type="dxa"/>
            <w:shd w:val="clear" w:color="auto" w:fill="auto"/>
          </w:tcPr>
          <w:p w14:paraId="0516EF25" w14:textId="231BAF77" w:rsidR="00C92467" w:rsidRPr="00EB4ED7" w:rsidRDefault="00C92467" w:rsidP="00EB4ED7">
            <w:pPr>
              <w:jc w:val="center"/>
              <w:rPr>
                <w:sz w:val="18"/>
              </w:rPr>
            </w:pPr>
            <w:r w:rsidRPr="00EB4ED7">
              <w:rPr>
                <w:sz w:val="18"/>
              </w:rPr>
              <w:t>+Canopy Height</w:t>
            </w:r>
          </w:p>
        </w:tc>
        <w:tc>
          <w:tcPr>
            <w:tcW w:w="1065" w:type="dxa"/>
            <w:shd w:val="clear" w:color="auto" w:fill="auto"/>
          </w:tcPr>
          <w:p w14:paraId="5BE11C7B" w14:textId="0B6F960D" w:rsidR="00C92467" w:rsidRPr="00EB4ED7" w:rsidRDefault="00C92467" w:rsidP="00EB4ED7">
            <w:pPr>
              <w:jc w:val="center"/>
              <w:rPr>
                <w:sz w:val="18"/>
              </w:rPr>
            </w:pPr>
            <w:r w:rsidRPr="00EB4ED7">
              <w:rPr>
                <w:sz w:val="18"/>
              </w:rPr>
              <w:t>+1.37-5m</w:t>
            </w:r>
          </w:p>
        </w:tc>
        <w:tc>
          <w:tcPr>
            <w:tcW w:w="2663" w:type="dxa"/>
            <w:shd w:val="clear" w:color="auto" w:fill="auto"/>
          </w:tcPr>
          <w:p w14:paraId="660E83CE" w14:textId="46615BD7" w:rsidR="00C92467" w:rsidRPr="00EB4ED7" w:rsidRDefault="00C92467" w:rsidP="00EB4ED7">
            <w:pPr>
              <w:jc w:val="center"/>
              <w:rPr>
                <w:sz w:val="18"/>
              </w:rPr>
            </w:pPr>
            <w:r w:rsidRPr="00EB4ED7">
              <w:rPr>
                <w:sz w:val="18"/>
              </w:rPr>
              <w:t>+ Station*Canopy Height</w:t>
            </w:r>
          </w:p>
        </w:tc>
        <w:tc>
          <w:tcPr>
            <w:tcW w:w="1142" w:type="dxa"/>
            <w:shd w:val="clear" w:color="auto" w:fill="auto"/>
          </w:tcPr>
          <w:p w14:paraId="110712DC" w14:textId="1D3FF5C4" w:rsidR="00C92467" w:rsidRPr="00EB4ED7" w:rsidRDefault="00C92467" w:rsidP="00EB4ED7">
            <w:pPr>
              <w:jc w:val="center"/>
              <w:rPr>
                <w:sz w:val="18"/>
              </w:rPr>
            </w:pPr>
            <w:r w:rsidRPr="00EB4ED7">
              <w:rPr>
                <w:sz w:val="18"/>
              </w:rPr>
              <w:t>+ 10-20m</w:t>
            </w:r>
          </w:p>
        </w:tc>
        <w:tc>
          <w:tcPr>
            <w:tcW w:w="1428" w:type="dxa"/>
          </w:tcPr>
          <w:p w14:paraId="1837DC42" w14:textId="61AE592B" w:rsidR="00C92467" w:rsidRPr="00EB4ED7" w:rsidRDefault="00C92467" w:rsidP="00EB4ED7">
            <w:pPr>
              <w:jc w:val="center"/>
              <w:rPr>
                <w:sz w:val="18"/>
              </w:rPr>
            </w:pPr>
            <w:r w:rsidRPr="00EB4ED7">
              <w:rPr>
                <w:sz w:val="18"/>
              </w:rPr>
              <w:t>+ Deploy Date</w:t>
            </w:r>
          </w:p>
        </w:tc>
      </w:tr>
      <w:tr w:rsidR="00EB4ED7" w14:paraId="65778F54" w14:textId="32098DB8" w:rsidTr="00EB4ED7">
        <w:trPr>
          <w:trHeight w:val="123"/>
          <w:jc w:val="center"/>
        </w:trPr>
        <w:tc>
          <w:tcPr>
            <w:tcW w:w="901" w:type="dxa"/>
          </w:tcPr>
          <w:p w14:paraId="6EEEF95E" w14:textId="26497F65" w:rsidR="00C92467" w:rsidRPr="00027EBF" w:rsidRDefault="00C92467" w:rsidP="00C92467">
            <w:pPr>
              <w:jc w:val="center"/>
              <w:rPr>
                <w:b/>
              </w:rPr>
            </w:pPr>
            <w:r w:rsidRPr="00EB4ED7">
              <w:rPr>
                <w:b/>
                <w:sz w:val="21"/>
              </w:rPr>
              <w:t>AIC</w:t>
            </w:r>
          </w:p>
        </w:tc>
        <w:tc>
          <w:tcPr>
            <w:tcW w:w="1272" w:type="dxa"/>
          </w:tcPr>
          <w:p w14:paraId="60E18DF9" w14:textId="2C1C7414" w:rsidR="00C92467" w:rsidRPr="00EB4ED7" w:rsidRDefault="00C92467" w:rsidP="00C92467">
            <w:pPr>
              <w:jc w:val="center"/>
              <w:rPr>
                <w:sz w:val="18"/>
              </w:rPr>
            </w:pPr>
            <w:r w:rsidRPr="00EB4ED7">
              <w:rPr>
                <w:sz w:val="18"/>
              </w:rPr>
              <w:t>815.98</w:t>
            </w:r>
          </w:p>
        </w:tc>
        <w:tc>
          <w:tcPr>
            <w:tcW w:w="1513" w:type="dxa"/>
          </w:tcPr>
          <w:p w14:paraId="481068FE" w14:textId="5CE0811C" w:rsidR="00C92467" w:rsidRPr="00EB4ED7" w:rsidRDefault="00C92467" w:rsidP="00C92467">
            <w:pPr>
              <w:jc w:val="center"/>
              <w:rPr>
                <w:sz w:val="18"/>
              </w:rPr>
            </w:pPr>
            <w:r w:rsidRPr="00EB4ED7">
              <w:rPr>
                <w:sz w:val="18"/>
              </w:rPr>
              <w:t>688.84</w:t>
            </w:r>
          </w:p>
        </w:tc>
        <w:tc>
          <w:tcPr>
            <w:tcW w:w="1065" w:type="dxa"/>
          </w:tcPr>
          <w:p w14:paraId="3898A274" w14:textId="33AE2895" w:rsidR="00C92467" w:rsidRPr="00EB4ED7" w:rsidRDefault="00C92467" w:rsidP="00C92467">
            <w:pPr>
              <w:jc w:val="center"/>
              <w:rPr>
                <w:sz w:val="18"/>
              </w:rPr>
            </w:pPr>
            <w:r w:rsidRPr="00EB4ED7">
              <w:rPr>
                <w:sz w:val="18"/>
              </w:rPr>
              <w:t>625.15</w:t>
            </w:r>
          </w:p>
        </w:tc>
        <w:tc>
          <w:tcPr>
            <w:tcW w:w="2663" w:type="dxa"/>
          </w:tcPr>
          <w:p w14:paraId="529D0F3C" w14:textId="1A2E3014" w:rsidR="00C92467" w:rsidRPr="00EB4ED7" w:rsidRDefault="00C92467" w:rsidP="00C92467">
            <w:pPr>
              <w:jc w:val="center"/>
              <w:rPr>
                <w:sz w:val="18"/>
              </w:rPr>
            </w:pPr>
            <w:r w:rsidRPr="00EB4ED7">
              <w:rPr>
                <w:sz w:val="18"/>
              </w:rPr>
              <w:t>573.35</w:t>
            </w:r>
          </w:p>
        </w:tc>
        <w:tc>
          <w:tcPr>
            <w:tcW w:w="1142" w:type="dxa"/>
          </w:tcPr>
          <w:p w14:paraId="47FD6F71" w14:textId="142E4072" w:rsidR="00C92467" w:rsidRPr="00EB4ED7" w:rsidRDefault="00C92467" w:rsidP="00C92467">
            <w:pPr>
              <w:jc w:val="center"/>
              <w:rPr>
                <w:sz w:val="18"/>
              </w:rPr>
            </w:pPr>
            <w:r w:rsidRPr="00EB4ED7">
              <w:rPr>
                <w:sz w:val="18"/>
              </w:rPr>
              <w:t>537.09</w:t>
            </w:r>
          </w:p>
        </w:tc>
        <w:tc>
          <w:tcPr>
            <w:tcW w:w="1428" w:type="dxa"/>
          </w:tcPr>
          <w:p w14:paraId="338E9919" w14:textId="028AC8DE" w:rsidR="00C92467" w:rsidRPr="00EB4ED7" w:rsidRDefault="00C92467" w:rsidP="00C92467">
            <w:pPr>
              <w:jc w:val="center"/>
              <w:rPr>
                <w:sz w:val="18"/>
              </w:rPr>
            </w:pPr>
            <w:r w:rsidRPr="00EB4ED7">
              <w:rPr>
                <w:sz w:val="18"/>
              </w:rPr>
              <w:t>538.9</w:t>
            </w:r>
          </w:p>
        </w:tc>
      </w:tr>
    </w:tbl>
    <w:p w14:paraId="3A9C5C59" w14:textId="77777777" w:rsidR="00771CC7" w:rsidRDefault="00771CC7" w:rsidP="00443C66">
      <w:pPr>
        <w:spacing w:line="480" w:lineRule="auto"/>
        <w:ind w:firstLine="720"/>
      </w:pPr>
    </w:p>
    <w:p w14:paraId="073BC9D1" w14:textId="77777777" w:rsidR="001E730C" w:rsidRDefault="001E730C" w:rsidP="00443C66">
      <w:pPr>
        <w:spacing w:line="480" w:lineRule="auto"/>
        <w:ind w:firstLine="720"/>
      </w:pPr>
    </w:p>
    <w:p w14:paraId="40F62E73" w14:textId="77777777" w:rsidR="001E730C" w:rsidRDefault="001E730C" w:rsidP="001E730C">
      <w:pPr>
        <w:spacing w:line="480" w:lineRule="auto"/>
      </w:pPr>
    </w:p>
    <w:p w14:paraId="0936B031" w14:textId="77777777" w:rsidR="001E730C" w:rsidRDefault="001E730C" w:rsidP="001E730C">
      <w:pPr>
        <w:spacing w:line="480" w:lineRule="auto"/>
      </w:pPr>
    </w:p>
    <w:p w14:paraId="0A950964" w14:textId="77777777" w:rsidR="001E730C" w:rsidRDefault="001E730C" w:rsidP="001E730C">
      <w:pPr>
        <w:spacing w:line="480" w:lineRule="auto"/>
      </w:pPr>
    </w:p>
    <w:p w14:paraId="6855A514" w14:textId="77777777" w:rsidR="001E730C" w:rsidRDefault="001E730C" w:rsidP="001E730C">
      <w:pPr>
        <w:spacing w:line="480" w:lineRule="auto"/>
      </w:pPr>
    </w:p>
    <w:p w14:paraId="6CE3489D" w14:textId="77777777" w:rsidR="001E730C" w:rsidRDefault="001E730C" w:rsidP="001E730C">
      <w:pPr>
        <w:spacing w:line="480" w:lineRule="auto"/>
      </w:pPr>
    </w:p>
    <w:p w14:paraId="4474C8A2" w14:textId="77777777" w:rsidR="00237979" w:rsidRDefault="00237979" w:rsidP="001E730C">
      <w:pPr>
        <w:spacing w:line="480" w:lineRule="auto"/>
      </w:pPr>
    </w:p>
    <w:p w14:paraId="08A30292" w14:textId="77777777" w:rsidR="001E730C" w:rsidRDefault="001E730C" w:rsidP="001E730C">
      <w:pPr>
        <w:spacing w:line="480" w:lineRule="auto"/>
      </w:pPr>
    </w:p>
    <w:p w14:paraId="12F7FF34" w14:textId="394D7109" w:rsidR="001E730C" w:rsidRDefault="001E730C" w:rsidP="001E730C">
      <w:pPr>
        <w:spacing w:line="480" w:lineRule="auto"/>
        <w:rPr>
          <w:u w:val="single"/>
        </w:rPr>
      </w:pPr>
      <w:r w:rsidRPr="001E730C">
        <w:rPr>
          <w:u w:val="single"/>
        </w:rPr>
        <w:t>Literature Cited</w:t>
      </w:r>
    </w:p>
    <w:p w14:paraId="05AFB0B5" w14:textId="5B1B230B" w:rsidR="001E730C" w:rsidRPr="00EC6A54" w:rsidRDefault="00EC6A54" w:rsidP="00EC6A54">
      <w:pPr>
        <w:ind w:left="720" w:hanging="720"/>
      </w:pPr>
      <w:proofErr w:type="gramStart"/>
      <w:r>
        <w:t>Alberta Sustainable Resource Development.</w:t>
      </w:r>
      <w:proofErr w:type="gramEnd"/>
      <w:r>
        <w:t xml:space="preserve"> 2003. Status of the Brown Creeper (</w:t>
      </w:r>
      <w:proofErr w:type="spellStart"/>
      <w:r>
        <w:rPr>
          <w:i/>
        </w:rPr>
        <w:t>Certhia</w:t>
      </w:r>
      <w:proofErr w:type="spellEnd"/>
      <w:r>
        <w:rPr>
          <w:i/>
        </w:rPr>
        <w:t xml:space="preserve"> </w:t>
      </w:r>
      <w:proofErr w:type="spellStart"/>
      <w:proofErr w:type="gramStart"/>
      <w:r>
        <w:rPr>
          <w:i/>
        </w:rPr>
        <w:t>americana</w:t>
      </w:r>
      <w:proofErr w:type="spellEnd"/>
      <w:proofErr w:type="gramEnd"/>
      <w:r>
        <w:t>) in Alberta. Alberta Sustainable Resource Development, Fish and Wildlife Division, and Alberta Conservation Association, Wildlife Status Report No. 49.</w:t>
      </w:r>
    </w:p>
    <w:p w14:paraId="0DA4D256" w14:textId="77777777" w:rsidR="008E36A3" w:rsidRDefault="008E36A3">
      <w:pPr>
        <w:rPr>
          <w:rFonts w:asciiTheme="minorHAnsi" w:hAnsiTheme="minorHAnsi"/>
        </w:rPr>
      </w:pPr>
      <w:bookmarkStart w:id="70" w:name="_GoBack"/>
      <w:bookmarkEnd w:id="70"/>
    </w:p>
    <w:sectPr w:rsidR="008E36A3" w:rsidSect="00BB78C7">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BMI" w:date="2017-05-04T19:43:00Z" w:initials="A">
    <w:p w14:paraId="64535286" w14:textId="09545117" w:rsidR="00342F38" w:rsidRDefault="00342F38">
      <w:pPr>
        <w:pStyle w:val="CommentText"/>
      </w:pPr>
      <w:r>
        <w:rPr>
          <w:rStyle w:val="CommentReference"/>
        </w:rPr>
        <w:annotationRef/>
      </w:r>
      <w:r>
        <w:t>What do you mean? Using temporal dynamics to understand rates of change in lambda? I don’t understand the link between demographics and habitat associations based on the type of data you are using</w:t>
      </w:r>
    </w:p>
  </w:comment>
  <w:comment w:id="3" w:author="ABMI" w:date="2017-05-04T19:46:00Z" w:initials="A">
    <w:p w14:paraId="48F2F71D" w14:textId="736FFE8C" w:rsidR="00342F38" w:rsidRDefault="00342F38">
      <w:pPr>
        <w:pStyle w:val="CommentText"/>
      </w:pPr>
      <w:r>
        <w:rPr>
          <w:rStyle w:val="CommentReference"/>
        </w:rPr>
        <w:annotationRef/>
      </w:r>
      <w:r>
        <w:t xml:space="preserve">I guess, but really what a habitat model and occupancy framework mean is that you are creating a stratified estimate of population size based on amount </w:t>
      </w:r>
      <w:proofErr w:type="gramStart"/>
      <w:r>
        <w:t>of  habitat</w:t>
      </w:r>
      <w:proofErr w:type="gramEnd"/>
      <w:r>
        <w:t>.</w:t>
      </w:r>
    </w:p>
  </w:comment>
  <w:comment w:id="4" w:author="ABMI" w:date="2017-05-04T19:47:00Z" w:initials="A">
    <w:p w14:paraId="6D5732D5" w14:textId="4860E365" w:rsidR="00342F38" w:rsidRDefault="00342F38">
      <w:pPr>
        <w:pStyle w:val="CommentText"/>
      </w:pPr>
      <w:r>
        <w:rPr>
          <w:rStyle w:val="CommentReference"/>
        </w:rPr>
        <w:annotationRef/>
      </w:r>
      <w:r>
        <w:t xml:space="preserve">Not quite. It is not a logistic regression per se.  </w:t>
      </w:r>
    </w:p>
  </w:comment>
  <w:comment w:id="9" w:author="Connor Charchuk" w:date="2017-05-03T10:54:00Z" w:initials="CC">
    <w:p w14:paraId="3FFA31D2" w14:textId="1E19F893" w:rsidR="00316A5B" w:rsidRDefault="00316A5B">
      <w:pPr>
        <w:pStyle w:val="CommentText"/>
      </w:pPr>
      <w:r>
        <w:rPr>
          <w:rStyle w:val="CommentReference"/>
        </w:rPr>
        <w:annotationRef/>
      </w:r>
      <w:r>
        <w:t>Detrimental?</w:t>
      </w:r>
    </w:p>
  </w:comment>
  <w:comment w:id="11" w:author="ABMI" w:date="2017-05-04T19:55:00Z" w:initials="A">
    <w:p w14:paraId="49E67CFC" w14:textId="5C52DB90" w:rsidR="00131361" w:rsidRDefault="00131361">
      <w:pPr>
        <w:pStyle w:val="CommentText"/>
      </w:pPr>
      <w:r>
        <w:rPr>
          <w:rStyle w:val="CommentReference"/>
        </w:rPr>
        <w:annotationRef/>
      </w:r>
      <w:r>
        <w:t>What you need to do here is emphasize why they might fail or be weird.  I would emphasize all of the assumptions that the methods have and how point counts might violate them.</w:t>
      </w:r>
      <w:r w:rsidR="00295AEC">
        <w:t xml:space="preserve"> The issue of closure as well as independence and the interaction between the two.  Independence is an issue in terms of the duration of visits as well as how long between etc. </w:t>
      </w:r>
    </w:p>
  </w:comment>
  <w:comment w:id="12" w:author="Connor Charchuk" w:date="2017-04-28T20:57:00Z" w:initials="CC">
    <w:p w14:paraId="15FD9DF7" w14:textId="65E0AE05" w:rsidR="007D1412" w:rsidRDefault="007D1412">
      <w:pPr>
        <w:pStyle w:val="CommentText"/>
      </w:pPr>
      <w:r>
        <w:rPr>
          <w:rStyle w:val="CommentReference"/>
        </w:rPr>
        <w:annotationRef/>
      </w:r>
      <w:r>
        <w:t>Maybe better way of saying this. “</w:t>
      </w:r>
      <w:proofErr w:type="gramStart"/>
      <w:r>
        <w:t>devoid</w:t>
      </w:r>
      <w:proofErr w:type="gramEnd"/>
      <w:r>
        <w:t xml:space="preserve"> of the” “free from the” </w:t>
      </w:r>
    </w:p>
  </w:comment>
  <w:comment w:id="14" w:author="ABMI" w:date="2017-05-04T19:51:00Z" w:initials="A">
    <w:p w14:paraId="2EE3BEFB" w14:textId="423CB591" w:rsidR="00295AEC" w:rsidRDefault="00295AEC">
      <w:pPr>
        <w:pStyle w:val="CommentText"/>
      </w:pPr>
      <w:r>
        <w:rPr>
          <w:rStyle w:val="CommentReference"/>
        </w:rPr>
        <w:annotationRef/>
      </w:r>
      <w:r>
        <w:t xml:space="preserve">I would change to occurrence or probability of observation and use terms from </w:t>
      </w:r>
      <w:proofErr w:type="spellStart"/>
      <w:r>
        <w:t>Lele</w:t>
      </w:r>
      <w:proofErr w:type="spellEnd"/>
      <w:r>
        <w:t xml:space="preserve"> Boyce </w:t>
      </w:r>
      <w:proofErr w:type="spellStart"/>
      <w:r>
        <w:t>Merril</w:t>
      </w:r>
      <w:proofErr w:type="spellEnd"/>
      <w:r>
        <w:t xml:space="preserve"> paper</w:t>
      </w:r>
    </w:p>
  </w:comment>
  <w:comment w:id="17" w:author="ABMI" w:date="2017-05-04T19:53:00Z" w:initials="A">
    <w:p w14:paraId="658FAC5B" w14:textId="504B5F7E" w:rsidR="00295AEC" w:rsidRDefault="00295AEC">
      <w:pPr>
        <w:pStyle w:val="CommentText"/>
      </w:pPr>
      <w:r>
        <w:rPr>
          <w:rStyle w:val="CommentReference"/>
        </w:rPr>
        <w:annotationRef/>
      </w:r>
      <w:r>
        <w:t>You sure this is true?  I think single visits might be more common</w:t>
      </w:r>
    </w:p>
  </w:comment>
  <w:comment w:id="19" w:author="Connor Charchuk" w:date="2017-05-03T11:00:00Z" w:initials="CC">
    <w:p w14:paraId="7BA0C6E2" w14:textId="702A79FC" w:rsidR="00316A5B" w:rsidRDefault="00316A5B">
      <w:pPr>
        <w:pStyle w:val="CommentText"/>
      </w:pPr>
      <w:r>
        <w:rPr>
          <w:rStyle w:val="CommentReference"/>
        </w:rPr>
        <w:annotationRef/>
      </w:r>
      <w:r>
        <w:t>Need a sentence before this describing what ARUs are, the kind of data they collect, etc.</w:t>
      </w:r>
    </w:p>
  </w:comment>
  <w:comment w:id="22" w:author="Connor Charchuk" w:date="2017-05-03T11:01:00Z" w:initials="CC">
    <w:p w14:paraId="0687EF29" w14:textId="129AAEF7" w:rsidR="00D10E0E" w:rsidRDefault="00D10E0E">
      <w:pPr>
        <w:pStyle w:val="CommentText"/>
      </w:pPr>
      <w:r>
        <w:rPr>
          <w:rStyle w:val="CommentReference"/>
        </w:rPr>
        <w:annotationRef/>
      </w:r>
      <w:r>
        <w:t>Already used this term in previous sentence.</w:t>
      </w:r>
    </w:p>
  </w:comment>
  <w:comment w:id="23" w:author="Connor Charchuk" w:date="2017-04-28T21:19:00Z" w:initials="CC">
    <w:p w14:paraId="6AD2F948" w14:textId="35056875" w:rsidR="007D1412" w:rsidRDefault="007D1412">
      <w:pPr>
        <w:pStyle w:val="CommentText"/>
      </w:pPr>
      <w:r>
        <w:rPr>
          <w:rStyle w:val="CommentReference"/>
        </w:rPr>
        <w:annotationRef/>
      </w:r>
      <w:r>
        <w:t>Could use better terminology maybe</w:t>
      </w:r>
    </w:p>
  </w:comment>
  <w:comment w:id="24" w:author="Connor Charchuk" w:date="2017-04-28T21:20:00Z" w:initials="CC">
    <w:p w14:paraId="0823435F" w14:textId="59E2CE6E" w:rsidR="007D1412" w:rsidRDefault="007D1412">
      <w:pPr>
        <w:pStyle w:val="CommentText"/>
      </w:pPr>
      <w:r>
        <w:rPr>
          <w:rStyle w:val="CommentReference"/>
        </w:rPr>
        <w:annotationRef/>
      </w:r>
      <w:r>
        <w:t>Might not want to say this yet. Probably best to put it in the discussion that what they did wasn’t the best.</w:t>
      </w:r>
    </w:p>
  </w:comment>
  <w:comment w:id="33" w:author="ABMI" w:date="2017-05-04T20:03:00Z" w:initials="A">
    <w:p w14:paraId="4EF3BD16" w14:textId="39B93E86" w:rsidR="00CF13CC" w:rsidRDefault="00CF13CC">
      <w:pPr>
        <w:pStyle w:val="CommentText"/>
      </w:pPr>
      <w:r>
        <w:rPr>
          <w:rStyle w:val="CommentReference"/>
        </w:rPr>
        <w:annotationRef/>
      </w:r>
      <w:r>
        <w:t>Ok, all good.  BUT relationship to the earlier parts is not clear.  There needs to be a connection between why it matters for the question of forestry effects to deal with occupancy in different ways.</w:t>
      </w:r>
    </w:p>
  </w:comment>
  <w:comment w:id="34" w:author="ABMI" w:date="2017-05-04T20:07:00Z" w:initials="A">
    <w:p w14:paraId="236D162A" w14:textId="1A7AC225" w:rsidR="00CF13CC" w:rsidRPr="00CF13CC" w:rsidRDefault="00CF13CC">
      <w:pPr>
        <w:pStyle w:val="CommentText"/>
      </w:pPr>
      <w:r>
        <w:rPr>
          <w:rStyle w:val="CommentReference"/>
        </w:rPr>
        <w:annotationRef/>
      </w:r>
      <w:r>
        <w:t>I think the connection needs to be more explicit as to the concept of how using a different stat might influence the habitat association</w:t>
      </w:r>
    </w:p>
  </w:comment>
  <w:comment w:id="35" w:author="ABMI" w:date="2017-05-04T20:08:00Z" w:initials="A">
    <w:p w14:paraId="0FFF254C" w14:textId="16D509ED" w:rsidR="00C6122F" w:rsidRDefault="00C6122F">
      <w:pPr>
        <w:pStyle w:val="CommentText"/>
      </w:pPr>
      <w:r>
        <w:rPr>
          <w:rStyle w:val="CommentReference"/>
        </w:rPr>
        <w:annotationRef/>
      </w:r>
      <w:r>
        <w:t>No need to say it this way.</w:t>
      </w:r>
    </w:p>
  </w:comment>
  <w:comment w:id="36" w:author="ABMI" w:date="2017-05-04T20:08:00Z" w:initials="A">
    <w:p w14:paraId="52021097" w14:textId="7C18E759" w:rsidR="00C6122F" w:rsidRDefault="00C6122F">
      <w:pPr>
        <w:pStyle w:val="CommentText"/>
      </w:pPr>
      <w:r>
        <w:rPr>
          <w:rStyle w:val="CommentReference"/>
        </w:rPr>
        <w:annotationRef/>
      </w:r>
      <w:r>
        <w:t>Again, just say you have 25</w:t>
      </w:r>
    </w:p>
  </w:comment>
  <w:comment w:id="38" w:author="ABMI" w:date="2017-05-04T20:13:00Z" w:initials="A">
    <w:p w14:paraId="585BF0A2" w14:textId="6766380D" w:rsidR="00E2439E" w:rsidRDefault="00E2439E">
      <w:pPr>
        <w:pStyle w:val="CommentText"/>
      </w:pPr>
      <w:r>
        <w:rPr>
          <w:rStyle w:val="CommentReference"/>
        </w:rPr>
        <w:annotationRef/>
      </w:r>
      <w:r>
        <w:t xml:space="preserve">Agreed.  BUT I think this concept of more 1’s needs to be described in the intro.  I.E. explain how the new recognizer/ ARU world gives us a new approach that you then describe more in intro.  I am less concerned in this paper about the forestry effects and BRCR (it is just an example).  I think you need to make a decision a little more in intro to be a methods paper or a forestry paper.  If you go methods I would also then get into LiDAR and new technologies (i.e. ARUs and LiDAR give us new </w:t>
      </w:r>
      <w:proofErr w:type="spellStart"/>
      <w:r>
        <w:t>perpsecitves</w:t>
      </w:r>
      <w:proofErr w:type="spellEnd"/>
      <w:r>
        <w:t xml:space="preserve">) or do they?  </w:t>
      </w:r>
    </w:p>
  </w:comment>
  <w:comment w:id="43" w:author="Connor Charchuk" w:date="2017-05-01T12:02:00Z" w:initials="CC">
    <w:p w14:paraId="7E18E8B3" w14:textId="2FF9838A" w:rsidR="007D1412" w:rsidRDefault="007D1412">
      <w:pPr>
        <w:pStyle w:val="CommentText"/>
      </w:pPr>
      <w:r>
        <w:rPr>
          <w:rStyle w:val="CommentReference"/>
        </w:rPr>
        <w:annotationRef/>
      </w:r>
      <w:r>
        <w:t>Double check this number</w:t>
      </w:r>
    </w:p>
  </w:comment>
  <w:comment w:id="44" w:author="Connor Charchuk" w:date="2017-05-01T13:02:00Z" w:initials="CC">
    <w:p w14:paraId="4E7F3C1D" w14:textId="11172162" w:rsidR="007D1412" w:rsidRDefault="007D1412">
      <w:pPr>
        <w:pStyle w:val="CommentText"/>
      </w:pPr>
      <w:r>
        <w:rPr>
          <w:rStyle w:val="CommentReference"/>
        </w:rPr>
        <w:annotationRef/>
      </w:r>
      <w:r>
        <w:t>Need some associated variance values</w:t>
      </w:r>
    </w:p>
  </w:comment>
  <w:comment w:id="46" w:author="ABMI" w:date="2017-05-04T20:16:00Z" w:initials="A">
    <w:p w14:paraId="51BBDEF3" w14:textId="706CB31F" w:rsidR="009C61AC" w:rsidRDefault="009C61AC">
      <w:pPr>
        <w:pStyle w:val="CommentText"/>
      </w:pPr>
      <w:r>
        <w:rPr>
          <w:rStyle w:val="CommentReference"/>
        </w:rPr>
        <w:annotationRef/>
      </w:r>
      <w:r>
        <w:t>Not clear</w:t>
      </w:r>
    </w:p>
  </w:comment>
  <w:comment w:id="47" w:author="Connor Charchuk" w:date="2017-05-03T11:50:00Z" w:initials="CC">
    <w:p w14:paraId="26C2A5A6" w14:textId="184BEAB5" w:rsidR="00095618" w:rsidRDefault="00095618">
      <w:pPr>
        <w:pStyle w:val="CommentText"/>
      </w:pPr>
      <w:r>
        <w:rPr>
          <w:rStyle w:val="CommentReference"/>
        </w:rPr>
        <w:annotationRef/>
      </w:r>
      <w:r>
        <w:t>How to interpret this?</w:t>
      </w:r>
    </w:p>
  </w:comment>
  <w:comment w:id="49" w:author="Connor Charchuk" w:date="2017-05-01T13:03:00Z" w:initials="CC">
    <w:p w14:paraId="70B16FD3" w14:textId="50B62E4A" w:rsidR="007D1412" w:rsidRDefault="007D1412">
      <w:pPr>
        <w:pStyle w:val="CommentText"/>
      </w:pPr>
      <w:r>
        <w:rPr>
          <w:rStyle w:val="CommentReference"/>
        </w:rPr>
        <w:annotationRef/>
      </w:r>
      <w:r>
        <w:t xml:space="preserve">Need some variance associated with these values. </w:t>
      </w:r>
    </w:p>
  </w:comment>
  <w:comment w:id="56" w:author="ABMI" w:date="2017-05-04T20:23:00Z" w:initials="A">
    <w:p w14:paraId="558D55CF" w14:textId="04313E6B" w:rsidR="00A502F6" w:rsidRDefault="00A502F6">
      <w:pPr>
        <w:pStyle w:val="CommentText"/>
      </w:pPr>
      <w:r>
        <w:rPr>
          <w:rStyle w:val="CommentReference"/>
        </w:rPr>
        <w:annotationRef/>
      </w:r>
      <w:r>
        <w:t>Which model</w:t>
      </w:r>
    </w:p>
  </w:comment>
  <w:comment w:id="57" w:author="ABMI" w:date="2017-05-04T20:24:00Z" w:initials="A">
    <w:p w14:paraId="0F9E60CA" w14:textId="34FD90E2" w:rsidR="00A502F6" w:rsidRDefault="00A502F6">
      <w:pPr>
        <w:pStyle w:val="CommentText"/>
      </w:pPr>
      <w:r>
        <w:rPr>
          <w:rStyle w:val="CommentReference"/>
        </w:rPr>
        <w:annotationRef/>
      </w:r>
      <w:r>
        <w:t>On first read I do not get this because of lack of clarity in terminology</w:t>
      </w:r>
    </w:p>
  </w:comment>
  <w:comment w:id="59" w:author="ABMI" w:date="2017-05-04T20:25:00Z" w:initials="A">
    <w:p w14:paraId="649FDF4C" w14:textId="2494F228" w:rsidR="00A502F6" w:rsidRDefault="00A502F6">
      <w:pPr>
        <w:pStyle w:val="CommentText"/>
      </w:pPr>
      <w:r>
        <w:rPr>
          <w:rStyle w:val="CommentReference"/>
        </w:rPr>
        <w:annotationRef/>
      </w:r>
      <w:r>
        <w:t>Not sure this is a word</w:t>
      </w:r>
    </w:p>
  </w:comment>
  <w:comment w:id="60" w:author="ABMI" w:date="2017-05-04T20:25:00Z" w:initials="A">
    <w:p w14:paraId="05DD5726" w14:textId="4E86EB57" w:rsidR="00A502F6" w:rsidRDefault="00A502F6">
      <w:pPr>
        <w:pStyle w:val="CommentText"/>
      </w:pPr>
      <w:r>
        <w:rPr>
          <w:rStyle w:val="CommentReference"/>
        </w:rPr>
        <w:annotationRef/>
      </w:r>
      <w:r>
        <w:t>Ok, but why.</w:t>
      </w:r>
    </w:p>
  </w:comment>
  <w:comment w:id="63" w:author="ABMI" w:date="2017-05-04T20:28:00Z" w:initials="A">
    <w:p w14:paraId="53C3C36A" w14:textId="146A048A" w:rsidR="00A502F6" w:rsidRDefault="00A502F6">
      <w:pPr>
        <w:pStyle w:val="CommentText"/>
      </w:pPr>
      <w:r>
        <w:rPr>
          <w:rStyle w:val="CommentReference"/>
        </w:rPr>
        <w:annotationRef/>
      </w:r>
      <w:r>
        <w:t xml:space="preserve">Here I think you need to be cautious in language.  The recognizer model is not anymore the truth than anything else. It is just different.  Highlighting that you get different answer is important but I would not say one is better than the other.  It is a different interpretation.  Emphasizing there is a difference that would have implications for population estimation </w:t>
      </w:r>
      <w:proofErr w:type="spellStart"/>
      <w:r>
        <w:t>etc</w:t>
      </w:r>
      <w:proofErr w:type="spellEnd"/>
      <w:r>
        <w:t xml:space="preserve"> would make sense</w:t>
      </w:r>
    </w:p>
  </w:comment>
  <w:comment w:id="64" w:author="Connor Charchuk" w:date="2017-05-03T10:36:00Z" w:initials="CC">
    <w:p w14:paraId="1A4EE4B9" w14:textId="2603EC88" w:rsidR="00223CF5" w:rsidRDefault="00223CF5">
      <w:pPr>
        <w:pStyle w:val="CommentText"/>
      </w:pPr>
      <w:r>
        <w:rPr>
          <w:rStyle w:val="CommentReference"/>
        </w:rPr>
        <w:annotationRef/>
      </w:r>
      <w:r>
        <w:t xml:space="preserve">Weird word choice. </w:t>
      </w:r>
      <w:proofErr w:type="gramStart"/>
      <w:r>
        <w:t>‘Estimate’ ?</w:t>
      </w:r>
      <w:proofErr w:type="gramEnd"/>
    </w:p>
  </w:comment>
  <w:comment w:id="67" w:author="Connor Charchuk" w:date="2017-05-03T10:42:00Z" w:initials="CC">
    <w:p w14:paraId="5249193F" w14:textId="4439534C" w:rsidR="005D0B84" w:rsidRDefault="005D0B84">
      <w:pPr>
        <w:pStyle w:val="CommentText"/>
      </w:pPr>
      <w:r>
        <w:rPr>
          <w:rStyle w:val="CommentReference"/>
        </w:rPr>
        <w:annotationRef/>
      </w:r>
      <w:proofErr w:type="spellStart"/>
      <w:r>
        <w:t>Wc</w:t>
      </w:r>
      <w:proofErr w:type="spellEnd"/>
      <w:r>
        <w:t xml:space="preserve">. </w:t>
      </w:r>
    </w:p>
  </w:comment>
  <w:comment w:id="68" w:author="ABMI" w:date="2017-05-04T20:30:00Z" w:initials="A">
    <w:p w14:paraId="1D6E6CE9" w14:textId="49D5E147" w:rsidR="00A502F6" w:rsidRDefault="00A502F6">
      <w:pPr>
        <w:pStyle w:val="CommentText"/>
      </w:pPr>
      <w:r>
        <w:rPr>
          <w:rStyle w:val="CommentReference"/>
        </w:rPr>
        <w:annotationRef/>
      </w:r>
      <w:r>
        <w:t>Here is where I would move this concept into the intro more as well.  The model method is equally important.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A31D2" w15:done="0"/>
  <w15:commentEx w15:paraId="15FD9DF7" w15:done="0"/>
  <w15:commentEx w15:paraId="7BA0C6E2" w15:done="0"/>
  <w15:commentEx w15:paraId="0687EF29" w15:done="0"/>
  <w15:commentEx w15:paraId="6AD2F948" w15:done="0"/>
  <w15:commentEx w15:paraId="0823435F" w15:done="0"/>
  <w15:commentEx w15:paraId="7E18E8B3" w15:done="0"/>
  <w15:commentEx w15:paraId="4E7F3C1D" w15:done="0"/>
  <w15:commentEx w15:paraId="26C2A5A6" w15:done="0"/>
  <w15:commentEx w15:paraId="70B16FD3" w15:done="0"/>
  <w15:commentEx w15:paraId="1A4EE4B9" w15:done="0"/>
  <w15:commentEx w15:paraId="524919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618A5"/>
    <w:multiLevelType w:val="hybridMultilevel"/>
    <w:tmpl w:val="E62E2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nor Charchuk">
    <w15:presenceInfo w15:providerId="None" w15:userId="Connor Charchu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C7"/>
    <w:rsid w:val="0001356B"/>
    <w:rsid w:val="00013928"/>
    <w:rsid w:val="000144A4"/>
    <w:rsid w:val="000157CF"/>
    <w:rsid w:val="00016790"/>
    <w:rsid w:val="0002220B"/>
    <w:rsid w:val="00026AF9"/>
    <w:rsid w:val="000276D8"/>
    <w:rsid w:val="00027EBF"/>
    <w:rsid w:val="000332A2"/>
    <w:rsid w:val="000379D4"/>
    <w:rsid w:val="00041DC7"/>
    <w:rsid w:val="0004563E"/>
    <w:rsid w:val="0004734E"/>
    <w:rsid w:val="00054B56"/>
    <w:rsid w:val="00061AB2"/>
    <w:rsid w:val="000671DA"/>
    <w:rsid w:val="00075B83"/>
    <w:rsid w:val="00080FD5"/>
    <w:rsid w:val="00081477"/>
    <w:rsid w:val="000870C6"/>
    <w:rsid w:val="00090B7E"/>
    <w:rsid w:val="000923A6"/>
    <w:rsid w:val="00093055"/>
    <w:rsid w:val="00093D05"/>
    <w:rsid w:val="00094DBE"/>
    <w:rsid w:val="00095153"/>
    <w:rsid w:val="00095618"/>
    <w:rsid w:val="000B06B1"/>
    <w:rsid w:val="000B1058"/>
    <w:rsid w:val="000B3ACF"/>
    <w:rsid w:val="000C0A79"/>
    <w:rsid w:val="000C1D43"/>
    <w:rsid w:val="000C31E9"/>
    <w:rsid w:val="000C34C6"/>
    <w:rsid w:val="000E027E"/>
    <w:rsid w:val="000E31D2"/>
    <w:rsid w:val="000F1C38"/>
    <w:rsid w:val="000F5A28"/>
    <w:rsid w:val="00100FEC"/>
    <w:rsid w:val="00101E06"/>
    <w:rsid w:val="00106406"/>
    <w:rsid w:val="00107337"/>
    <w:rsid w:val="00107D45"/>
    <w:rsid w:val="00113D09"/>
    <w:rsid w:val="001146FE"/>
    <w:rsid w:val="00120AE5"/>
    <w:rsid w:val="00124F8A"/>
    <w:rsid w:val="00131318"/>
    <w:rsid w:val="00131361"/>
    <w:rsid w:val="00133974"/>
    <w:rsid w:val="00134A38"/>
    <w:rsid w:val="0013507B"/>
    <w:rsid w:val="0013513A"/>
    <w:rsid w:val="001415D1"/>
    <w:rsid w:val="00142805"/>
    <w:rsid w:val="00142EB9"/>
    <w:rsid w:val="001443CD"/>
    <w:rsid w:val="00145343"/>
    <w:rsid w:val="0014620D"/>
    <w:rsid w:val="0015030C"/>
    <w:rsid w:val="00152B0A"/>
    <w:rsid w:val="00154594"/>
    <w:rsid w:val="0016135B"/>
    <w:rsid w:val="00162287"/>
    <w:rsid w:val="00166028"/>
    <w:rsid w:val="001721E8"/>
    <w:rsid w:val="00176687"/>
    <w:rsid w:val="001767E4"/>
    <w:rsid w:val="00180D16"/>
    <w:rsid w:val="00181A2B"/>
    <w:rsid w:val="00183660"/>
    <w:rsid w:val="0018421D"/>
    <w:rsid w:val="0018537A"/>
    <w:rsid w:val="00187D5D"/>
    <w:rsid w:val="00191690"/>
    <w:rsid w:val="00192ED4"/>
    <w:rsid w:val="00193152"/>
    <w:rsid w:val="0019511D"/>
    <w:rsid w:val="001955D5"/>
    <w:rsid w:val="001961F7"/>
    <w:rsid w:val="00197102"/>
    <w:rsid w:val="00197429"/>
    <w:rsid w:val="001A0DD6"/>
    <w:rsid w:val="001A10C9"/>
    <w:rsid w:val="001A199D"/>
    <w:rsid w:val="001A2A7A"/>
    <w:rsid w:val="001B107C"/>
    <w:rsid w:val="001B6524"/>
    <w:rsid w:val="001C2C84"/>
    <w:rsid w:val="001C2F5B"/>
    <w:rsid w:val="001C56A1"/>
    <w:rsid w:val="001C710D"/>
    <w:rsid w:val="001C759F"/>
    <w:rsid w:val="001D095C"/>
    <w:rsid w:val="001D1693"/>
    <w:rsid w:val="001D32A3"/>
    <w:rsid w:val="001D42FC"/>
    <w:rsid w:val="001D5CAC"/>
    <w:rsid w:val="001D7B00"/>
    <w:rsid w:val="001E4571"/>
    <w:rsid w:val="001E4A30"/>
    <w:rsid w:val="001E5145"/>
    <w:rsid w:val="001E5F80"/>
    <w:rsid w:val="001E62E0"/>
    <w:rsid w:val="001E67A2"/>
    <w:rsid w:val="001E69AB"/>
    <w:rsid w:val="001E730C"/>
    <w:rsid w:val="00202190"/>
    <w:rsid w:val="00207872"/>
    <w:rsid w:val="0021592D"/>
    <w:rsid w:val="00220A00"/>
    <w:rsid w:val="002214B4"/>
    <w:rsid w:val="00223CF5"/>
    <w:rsid w:val="00227222"/>
    <w:rsid w:val="00232EF1"/>
    <w:rsid w:val="002351BD"/>
    <w:rsid w:val="00235BFE"/>
    <w:rsid w:val="00237979"/>
    <w:rsid w:val="002431CD"/>
    <w:rsid w:val="00246A1C"/>
    <w:rsid w:val="00251544"/>
    <w:rsid w:val="00261F81"/>
    <w:rsid w:val="0026250D"/>
    <w:rsid w:val="00264E54"/>
    <w:rsid w:val="002665EF"/>
    <w:rsid w:val="00266775"/>
    <w:rsid w:val="002706D8"/>
    <w:rsid w:val="00271133"/>
    <w:rsid w:val="0027114B"/>
    <w:rsid w:val="002715D5"/>
    <w:rsid w:val="00274372"/>
    <w:rsid w:val="00282BB1"/>
    <w:rsid w:val="0028401E"/>
    <w:rsid w:val="0028417B"/>
    <w:rsid w:val="00295AEC"/>
    <w:rsid w:val="00296120"/>
    <w:rsid w:val="002A3758"/>
    <w:rsid w:val="002A5CC2"/>
    <w:rsid w:val="002B04BC"/>
    <w:rsid w:val="002B0C38"/>
    <w:rsid w:val="002B5221"/>
    <w:rsid w:val="002C1066"/>
    <w:rsid w:val="002C4651"/>
    <w:rsid w:val="002C74C3"/>
    <w:rsid w:val="002D139B"/>
    <w:rsid w:val="002E0840"/>
    <w:rsid w:val="002E2163"/>
    <w:rsid w:val="002E744D"/>
    <w:rsid w:val="002F467E"/>
    <w:rsid w:val="003015F1"/>
    <w:rsid w:val="00303279"/>
    <w:rsid w:val="0030445C"/>
    <w:rsid w:val="00310732"/>
    <w:rsid w:val="00310E48"/>
    <w:rsid w:val="00310EE9"/>
    <w:rsid w:val="0031258E"/>
    <w:rsid w:val="0031479C"/>
    <w:rsid w:val="00316A5B"/>
    <w:rsid w:val="00317515"/>
    <w:rsid w:val="00330528"/>
    <w:rsid w:val="003374EC"/>
    <w:rsid w:val="00342F38"/>
    <w:rsid w:val="00350AA2"/>
    <w:rsid w:val="003628DC"/>
    <w:rsid w:val="00366150"/>
    <w:rsid w:val="00366548"/>
    <w:rsid w:val="003712C6"/>
    <w:rsid w:val="00371411"/>
    <w:rsid w:val="003724DC"/>
    <w:rsid w:val="003737F5"/>
    <w:rsid w:val="00383747"/>
    <w:rsid w:val="00383C86"/>
    <w:rsid w:val="003856B7"/>
    <w:rsid w:val="00395A4E"/>
    <w:rsid w:val="003A02C4"/>
    <w:rsid w:val="003A0D49"/>
    <w:rsid w:val="003A21D6"/>
    <w:rsid w:val="003A403C"/>
    <w:rsid w:val="003A4405"/>
    <w:rsid w:val="003A622F"/>
    <w:rsid w:val="003B6D0E"/>
    <w:rsid w:val="003B71AA"/>
    <w:rsid w:val="003C06AA"/>
    <w:rsid w:val="003C2403"/>
    <w:rsid w:val="003C4A5D"/>
    <w:rsid w:val="003C4AE5"/>
    <w:rsid w:val="003C709F"/>
    <w:rsid w:val="003D1D77"/>
    <w:rsid w:val="003E2A80"/>
    <w:rsid w:val="003E46F4"/>
    <w:rsid w:val="003F3406"/>
    <w:rsid w:val="003F3435"/>
    <w:rsid w:val="00400C95"/>
    <w:rsid w:val="00402D5C"/>
    <w:rsid w:val="004101AB"/>
    <w:rsid w:val="0041172D"/>
    <w:rsid w:val="00416F13"/>
    <w:rsid w:val="00420205"/>
    <w:rsid w:val="004202B3"/>
    <w:rsid w:val="00421E85"/>
    <w:rsid w:val="00424BB6"/>
    <w:rsid w:val="0043312E"/>
    <w:rsid w:val="004335C6"/>
    <w:rsid w:val="004408E5"/>
    <w:rsid w:val="0044260B"/>
    <w:rsid w:val="00443C66"/>
    <w:rsid w:val="0044478A"/>
    <w:rsid w:val="00444B1F"/>
    <w:rsid w:val="00446E86"/>
    <w:rsid w:val="0044769D"/>
    <w:rsid w:val="00450834"/>
    <w:rsid w:val="00451C6C"/>
    <w:rsid w:val="00453D17"/>
    <w:rsid w:val="004622F3"/>
    <w:rsid w:val="00467A23"/>
    <w:rsid w:val="00471B57"/>
    <w:rsid w:val="00475A6A"/>
    <w:rsid w:val="0047751E"/>
    <w:rsid w:val="00477B01"/>
    <w:rsid w:val="00486D5A"/>
    <w:rsid w:val="00490C5E"/>
    <w:rsid w:val="00494985"/>
    <w:rsid w:val="00495EAE"/>
    <w:rsid w:val="004A1F3D"/>
    <w:rsid w:val="004C2BB8"/>
    <w:rsid w:val="004C5D14"/>
    <w:rsid w:val="004D2FAB"/>
    <w:rsid w:val="004E3EC6"/>
    <w:rsid w:val="004E3EEA"/>
    <w:rsid w:val="004E619B"/>
    <w:rsid w:val="004F11BD"/>
    <w:rsid w:val="004F2CC9"/>
    <w:rsid w:val="004F6AD8"/>
    <w:rsid w:val="00505111"/>
    <w:rsid w:val="00506236"/>
    <w:rsid w:val="0051156E"/>
    <w:rsid w:val="00513F58"/>
    <w:rsid w:val="00514834"/>
    <w:rsid w:val="00517A76"/>
    <w:rsid w:val="00520897"/>
    <w:rsid w:val="005219A7"/>
    <w:rsid w:val="00521B84"/>
    <w:rsid w:val="00526C02"/>
    <w:rsid w:val="00527A57"/>
    <w:rsid w:val="005319C5"/>
    <w:rsid w:val="00535A8A"/>
    <w:rsid w:val="005427D8"/>
    <w:rsid w:val="0054518C"/>
    <w:rsid w:val="00557373"/>
    <w:rsid w:val="00560FF8"/>
    <w:rsid w:val="00576B05"/>
    <w:rsid w:val="00576B42"/>
    <w:rsid w:val="00580699"/>
    <w:rsid w:val="00585C54"/>
    <w:rsid w:val="00586605"/>
    <w:rsid w:val="0059157A"/>
    <w:rsid w:val="005958CC"/>
    <w:rsid w:val="00595CF0"/>
    <w:rsid w:val="005A34A9"/>
    <w:rsid w:val="005B2D93"/>
    <w:rsid w:val="005B6F34"/>
    <w:rsid w:val="005D0B84"/>
    <w:rsid w:val="005E0372"/>
    <w:rsid w:val="005E6377"/>
    <w:rsid w:val="005E66BB"/>
    <w:rsid w:val="005F19D0"/>
    <w:rsid w:val="005F3C90"/>
    <w:rsid w:val="005F4205"/>
    <w:rsid w:val="005F4794"/>
    <w:rsid w:val="005F5EA5"/>
    <w:rsid w:val="00602AFF"/>
    <w:rsid w:val="00602D59"/>
    <w:rsid w:val="00605C22"/>
    <w:rsid w:val="0061495D"/>
    <w:rsid w:val="006177AC"/>
    <w:rsid w:val="00621053"/>
    <w:rsid w:val="006221E4"/>
    <w:rsid w:val="0062587D"/>
    <w:rsid w:val="00634031"/>
    <w:rsid w:val="0064131F"/>
    <w:rsid w:val="00652401"/>
    <w:rsid w:val="00655BCF"/>
    <w:rsid w:val="00662AD7"/>
    <w:rsid w:val="006705CE"/>
    <w:rsid w:val="00674D41"/>
    <w:rsid w:val="006908FD"/>
    <w:rsid w:val="006968B4"/>
    <w:rsid w:val="006A2D30"/>
    <w:rsid w:val="006A32E4"/>
    <w:rsid w:val="006A3D93"/>
    <w:rsid w:val="006A7564"/>
    <w:rsid w:val="006B1097"/>
    <w:rsid w:val="006B16BC"/>
    <w:rsid w:val="006B3D5F"/>
    <w:rsid w:val="006B701A"/>
    <w:rsid w:val="006C1AE4"/>
    <w:rsid w:val="006C53D8"/>
    <w:rsid w:val="006C6370"/>
    <w:rsid w:val="006C6582"/>
    <w:rsid w:val="006C6B1B"/>
    <w:rsid w:val="006C7A01"/>
    <w:rsid w:val="006D74AC"/>
    <w:rsid w:val="006D798E"/>
    <w:rsid w:val="006F132E"/>
    <w:rsid w:val="006F669E"/>
    <w:rsid w:val="00713CCC"/>
    <w:rsid w:val="00714D49"/>
    <w:rsid w:val="007153F0"/>
    <w:rsid w:val="007232A1"/>
    <w:rsid w:val="007243E4"/>
    <w:rsid w:val="00724F9F"/>
    <w:rsid w:val="00731B93"/>
    <w:rsid w:val="007345B1"/>
    <w:rsid w:val="00734A52"/>
    <w:rsid w:val="0073577D"/>
    <w:rsid w:val="00735D08"/>
    <w:rsid w:val="0074052D"/>
    <w:rsid w:val="00745D58"/>
    <w:rsid w:val="007462B0"/>
    <w:rsid w:val="00746302"/>
    <w:rsid w:val="00747295"/>
    <w:rsid w:val="00754C9E"/>
    <w:rsid w:val="00755631"/>
    <w:rsid w:val="00760B11"/>
    <w:rsid w:val="00764552"/>
    <w:rsid w:val="00767938"/>
    <w:rsid w:val="00770354"/>
    <w:rsid w:val="00771CC7"/>
    <w:rsid w:val="007737D6"/>
    <w:rsid w:val="00774595"/>
    <w:rsid w:val="007747ED"/>
    <w:rsid w:val="0078022D"/>
    <w:rsid w:val="007833E1"/>
    <w:rsid w:val="00790651"/>
    <w:rsid w:val="0079213E"/>
    <w:rsid w:val="00793813"/>
    <w:rsid w:val="00793D41"/>
    <w:rsid w:val="007A4A2A"/>
    <w:rsid w:val="007A63EC"/>
    <w:rsid w:val="007B64B9"/>
    <w:rsid w:val="007B762D"/>
    <w:rsid w:val="007C03EE"/>
    <w:rsid w:val="007C59E8"/>
    <w:rsid w:val="007C5CEA"/>
    <w:rsid w:val="007D1412"/>
    <w:rsid w:val="007D25AB"/>
    <w:rsid w:val="007D3407"/>
    <w:rsid w:val="007D6B82"/>
    <w:rsid w:val="007E49B2"/>
    <w:rsid w:val="007E524E"/>
    <w:rsid w:val="007F1540"/>
    <w:rsid w:val="007F45B2"/>
    <w:rsid w:val="007F50B1"/>
    <w:rsid w:val="007F5141"/>
    <w:rsid w:val="00801041"/>
    <w:rsid w:val="008067EA"/>
    <w:rsid w:val="00811EBF"/>
    <w:rsid w:val="008139DD"/>
    <w:rsid w:val="00816933"/>
    <w:rsid w:val="008211DC"/>
    <w:rsid w:val="00822688"/>
    <w:rsid w:val="00825607"/>
    <w:rsid w:val="00826AC9"/>
    <w:rsid w:val="00830F5D"/>
    <w:rsid w:val="00832494"/>
    <w:rsid w:val="00844CCA"/>
    <w:rsid w:val="0085302E"/>
    <w:rsid w:val="00854CB9"/>
    <w:rsid w:val="00854ED9"/>
    <w:rsid w:val="00857965"/>
    <w:rsid w:val="008624E0"/>
    <w:rsid w:val="00862FC7"/>
    <w:rsid w:val="00880C11"/>
    <w:rsid w:val="00887222"/>
    <w:rsid w:val="00887E95"/>
    <w:rsid w:val="008909E0"/>
    <w:rsid w:val="00892DB8"/>
    <w:rsid w:val="0089492B"/>
    <w:rsid w:val="008A1E01"/>
    <w:rsid w:val="008A249D"/>
    <w:rsid w:val="008A5CA1"/>
    <w:rsid w:val="008B21CB"/>
    <w:rsid w:val="008B33B5"/>
    <w:rsid w:val="008B7164"/>
    <w:rsid w:val="008B745C"/>
    <w:rsid w:val="008B7510"/>
    <w:rsid w:val="008C5AA3"/>
    <w:rsid w:val="008D1F2F"/>
    <w:rsid w:val="008D5DF5"/>
    <w:rsid w:val="008D6E43"/>
    <w:rsid w:val="008D78B6"/>
    <w:rsid w:val="008E36A3"/>
    <w:rsid w:val="008E4975"/>
    <w:rsid w:val="008E5457"/>
    <w:rsid w:val="008F1B63"/>
    <w:rsid w:val="008F6209"/>
    <w:rsid w:val="009000D8"/>
    <w:rsid w:val="00900210"/>
    <w:rsid w:val="009020DD"/>
    <w:rsid w:val="009022F6"/>
    <w:rsid w:val="0090285D"/>
    <w:rsid w:val="009057AA"/>
    <w:rsid w:val="00912375"/>
    <w:rsid w:val="00912C6E"/>
    <w:rsid w:val="00913FE4"/>
    <w:rsid w:val="00914DC5"/>
    <w:rsid w:val="009157E5"/>
    <w:rsid w:val="00927C32"/>
    <w:rsid w:val="00931987"/>
    <w:rsid w:val="00931A14"/>
    <w:rsid w:val="009376D9"/>
    <w:rsid w:val="00943C04"/>
    <w:rsid w:val="00944F65"/>
    <w:rsid w:val="00945388"/>
    <w:rsid w:val="009549E0"/>
    <w:rsid w:val="00954AAC"/>
    <w:rsid w:val="009657FE"/>
    <w:rsid w:val="009809B8"/>
    <w:rsid w:val="00982289"/>
    <w:rsid w:val="00985B7C"/>
    <w:rsid w:val="00994D33"/>
    <w:rsid w:val="00997C88"/>
    <w:rsid w:val="009A1A8F"/>
    <w:rsid w:val="009A5EE4"/>
    <w:rsid w:val="009B29AD"/>
    <w:rsid w:val="009B4564"/>
    <w:rsid w:val="009C0C51"/>
    <w:rsid w:val="009C1763"/>
    <w:rsid w:val="009C2363"/>
    <w:rsid w:val="009C5E18"/>
    <w:rsid w:val="009C61AC"/>
    <w:rsid w:val="009D01B1"/>
    <w:rsid w:val="009D3784"/>
    <w:rsid w:val="009D42C4"/>
    <w:rsid w:val="009D474D"/>
    <w:rsid w:val="009E1483"/>
    <w:rsid w:val="009E2D94"/>
    <w:rsid w:val="009E3A9A"/>
    <w:rsid w:val="009E3AB5"/>
    <w:rsid w:val="009E3DBE"/>
    <w:rsid w:val="009E7B90"/>
    <w:rsid w:val="009F346F"/>
    <w:rsid w:val="009F6C53"/>
    <w:rsid w:val="00A00B7E"/>
    <w:rsid w:val="00A04D35"/>
    <w:rsid w:val="00A077B7"/>
    <w:rsid w:val="00A12618"/>
    <w:rsid w:val="00A1723C"/>
    <w:rsid w:val="00A3097C"/>
    <w:rsid w:val="00A431D7"/>
    <w:rsid w:val="00A502F6"/>
    <w:rsid w:val="00A50B9D"/>
    <w:rsid w:val="00A52780"/>
    <w:rsid w:val="00A5412E"/>
    <w:rsid w:val="00A57231"/>
    <w:rsid w:val="00A57FA7"/>
    <w:rsid w:val="00A65F2D"/>
    <w:rsid w:val="00A7085F"/>
    <w:rsid w:val="00A70EF3"/>
    <w:rsid w:val="00A75B16"/>
    <w:rsid w:val="00A80E53"/>
    <w:rsid w:val="00A81C44"/>
    <w:rsid w:val="00A82DD1"/>
    <w:rsid w:val="00A83B27"/>
    <w:rsid w:val="00A84BA8"/>
    <w:rsid w:val="00A92BEB"/>
    <w:rsid w:val="00A942C4"/>
    <w:rsid w:val="00A95677"/>
    <w:rsid w:val="00A96BD3"/>
    <w:rsid w:val="00A97572"/>
    <w:rsid w:val="00AA2126"/>
    <w:rsid w:val="00AA33A9"/>
    <w:rsid w:val="00AA4073"/>
    <w:rsid w:val="00AB0654"/>
    <w:rsid w:val="00AB0D10"/>
    <w:rsid w:val="00AB173F"/>
    <w:rsid w:val="00AC0239"/>
    <w:rsid w:val="00AC4B3A"/>
    <w:rsid w:val="00AC7EEB"/>
    <w:rsid w:val="00AD0C91"/>
    <w:rsid w:val="00AD2182"/>
    <w:rsid w:val="00AD3EB7"/>
    <w:rsid w:val="00AE11F6"/>
    <w:rsid w:val="00AE4744"/>
    <w:rsid w:val="00AE4CC8"/>
    <w:rsid w:val="00AE6422"/>
    <w:rsid w:val="00AE74FC"/>
    <w:rsid w:val="00AF6B39"/>
    <w:rsid w:val="00AF78E2"/>
    <w:rsid w:val="00AF7B08"/>
    <w:rsid w:val="00B04A82"/>
    <w:rsid w:val="00B04D63"/>
    <w:rsid w:val="00B059B8"/>
    <w:rsid w:val="00B05F5E"/>
    <w:rsid w:val="00B11B6E"/>
    <w:rsid w:val="00B13F4C"/>
    <w:rsid w:val="00B143DD"/>
    <w:rsid w:val="00B15117"/>
    <w:rsid w:val="00B15532"/>
    <w:rsid w:val="00B20AF0"/>
    <w:rsid w:val="00B22BE4"/>
    <w:rsid w:val="00B30035"/>
    <w:rsid w:val="00B30878"/>
    <w:rsid w:val="00B36369"/>
    <w:rsid w:val="00B36617"/>
    <w:rsid w:val="00B406CE"/>
    <w:rsid w:val="00B47D35"/>
    <w:rsid w:val="00B5382C"/>
    <w:rsid w:val="00B62AA3"/>
    <w:rsid w:val="00B63051"/>
    <w:rsid w:val="00B670C3"/>
    <w:rsid w:val="00B74080"/>
    <w:rsid w:val="00B7605D"/>
    <w:rsid w:val="00B81829"/>
    <w:rsid w:val="00B84007"/>
    <w:rsid w:val="00B95CFB"/>
    <w:rsid w:val="00B96E76"/>
    <w:rsid w:val="00B97460"/>
    <w:rsid w:val="00BA2E63"/>
    <w:rsid w:val="00BA7BA5"/>
    <w:rsid w:val="00BB009A"/>
    <w:rsid w:val="00BB5899"/>
    <w:rsid w:val="00BB58CF"/>
    <w:rsid w:val="00BB6576"/>
    <w:rsid w:val="00BB78C7"/>
    <w:rsid w:val="00BC5E97"/>
    <w:rsid w:val="00BC619E"/>
    <w:rsid w:val="00BC6EC1"/>
    <w:rsid w:val="00BE191C"/>
    <w:rsid w:val="00BE246D"/>
    <w:rsid w:val="00BE6C38"/>
    <w:rsid w:val="00BF4AA3"/>
    <w:rsid w:val="00BF6F9E"/>
    <w:rsid w:val="00BF7415"/>
    <w:rsid w:val="00C012A2"/>
    <w:rsid w:val="00C02055"/>
    <w:rsid w:val="00C060AE"/>
    <w:rsid w:val="00C117D8"/>
    <w:rsid w:val="00C141F0"/>
    <w:rsid w:val="00C159EB"/>
    <w:rsid w:val="00C169FC"/>
    <w:rsid w:val="00C17BAB"/>
    <w:rsid w:val="00C20C28"/>
    <w:rsid w:val="00C26E61"/>
    <w:rsid w:val="00C305E0"/>
    <w:rsid w:val="00C32778"/>
    <w:rsid w:val="00C32B8E"/>
    <w:rsid w:val="00C33B4B"/>
    <w:rsid w:val="00C3597E"/>
    <w:rsid w:val="00C3702F"/>
    <w:rsid w:val="00C43D72"/>
    <w:rsid w:val="00C444F8"/>
    <w:rsid w:val="00C445C8"/>
    <w:rsid w:val="00C518D6"/>
    <w:rsid w:val="00C51DEE"/>
    <w:rsid w:val="00C5390C"/>
    <w:rsid w:val="00C57DCB"/>
    <w:rsid w:val="00C6122F"/>
    <w:rsid w:val="00C62E6D"/>
    <w:rsid w:val="00C6516C"/>
    <w:rsid w:val="00C730E9"/>
    <w:rsid w:val="00C80E95"/>
    <w:rsid w:val="00C81DDA"/>
    <w:rsid w:val="00C8501B"/>
    <w:rsid w:val="00C92467"/>
    <w:rsid w:val="00C93E6A"/>
    <w:rsid w:val="00C94A66"/>
    <w:rsid w:val="00C95244"/>
    <w:rsid w:val="00C97550"/>
    <w:rsid w:val="00CA38E6"/>
    <w:rsid w:val="00CB07D3"/>
    <w:rsid w:val="00CB4AD0"/>
    <w:rsid w:val="00CB5C4A"/>
    <w:rsid w:val="00CC0DB9"/>
    <w:rsid w:val="00CC276E"/>
    <w:rsid w:val="00CC39B5"/>
    <w:rsid w:val="00CD1A42"/>
    <w:rsid w:val="00CD517C"/>
    <w:rsid w:val="00CE4045"/>
    <w:rsid w:val="00CE49AC"/>
    <w:rsid w:val="00CE70BD"/>
    <w:rsid w:val="00CF004E"/>
    <w:rsid w:val="00CF13CC"/>
    <w:rsid w:val="00CF46F6"/>
    <w:rsid w:val="00D10E0E"/>
    <w:rsid w:val="00D210D0"/>
    <w:rsid w:val="00D30FF2"/>
    <w:rsid w:val="00D33742"/>
    <w:rsid w:val="00D3420C"/>
    <w:rsid w:val="00D34727"/>
    <w:rsid w:val="00D416DB"/>
    <w:rsid w:val="00D41DBF"/>
    <w:rsid w:val="00D43D8D"/>
    <w:rsid w:val="00D45D64"/>
    <w:rsid w:val="00D47AC9"/>
    <w:rsid w:val="00D47E6C"/>
    <w:rsid w:val="00D51116"/>
    <w:rsid w:val="00D51B44"/>
    <w:rsid w:val="00D53008"/>
    <w:rsid w:val="00D54E74"/>
    <w:rsid w:val="00D612CE"/>
    <w:rsid w:val="00D6170A"/>
    <w:rsid w:val="00D617C3"/>
    <w:rsid w:val="00D70F45"/>
    <w:rsid w:val="00D90678"/>
    <w:rsid w:val="00D946C0"/>
    <w:rsid w:val="00DA126B"/>
    <w:rsid w:val="00DA3856"/>
    <w:rsid w:val="00DA5C8A"/>
    <w:rsid w:val="00DA7128"/>
    <w:rsid w:val="00DB460F"/>
    <w:rsid w:val="00DB726C"/>
    <w:rsid w:val="00DB7E9C"/>
    <w:rsid w:val="00DC2F41"/>
    <w:rsid w:val="00DC64E4"/>
    <w:rsid w:val="00DC7EBE"/>
    <w:rsid w:val="00DD0347"/>
    <w:rsid w:val="00DD10EC"/>
    <w:rsid w:val="00DD2B54"/>
    <w:rsid w:val="00DD32FA"/>
    <w:rsid w:val="00DE734B"/>
    <w:rsid w:val="00DF24DC"/>
    <w:rsid w:val="00DF4B75"/>
    <w:rsid w:val="00DF5A61"/>
    <w:rsid w:val="00DF7B86"/>
    <w:rsid w:val="00E03583"/>
    <w:rsid w:val="00E05FC3"/>
    <w:rsid w:val="00E145D1"/>
    <w:rsid w:val="00E218C1"/>
    <w:rsid w:val="00E21E21"/>
    <w:rsid w:val="00E2439E"/>
    <w:rsid w:val="00E25074"/>
    <w:rsid w:val="00E349CF"/>
    <w:rsid w:val="00E35E0B"/>
    <w:rsid w:val="00E4048A"/>
    <w:rsid w:val="00E42FAE"/>
    <w:rsid w:val="00E46675"/>
    <w:rsid w:val="00E47275"/>
    <w:rsid w:val="00E51BE4"/>
    <w:rsid w:val="00E53051"/>
    <w:rsid w:val="00E70005"/>
    <w:rsid w:val="00E72B59"/>
    <w:rsid w:val="00E77F89"/>
    <w:rsid w:val="00E80667"/>
    <w:rsid w:val="00E8075D"/>
    <w:rsid w:val="00E80EE3"/>
    <w:rsid w:val="00E92132"/>
    <w:rsid w:val="00E94EE0"/>
    <w:rsid w:val="00EA62BD"/>
    <w:rsid w:val="00EA7C8C"/>
    <w:rsid w:val="00EB08F8"/>
    <w:rsid w:val="00EB1264"/>
    <w:rsid w:val="00EB30BA"/>
    <w:rsid w:val="00EB3435"/>
    <w:rsid w:val="00EB4ED7"/>
    <w:rsid w:val="00EB7421"/>
    <w:rsid w:val="00EB7791"/>
    <w:rsid w:val="00EC0B15"/>
    <w:rsid w:val="00EC6A54"/>
    <w:rsid w:val="00ED085E"/>
    <w:rsid w:val="00ED322F"/>
    <w:rsid w:val="00ED40EA"/>
    <w:rsid w:val="00ED4386"/>
    <w:rsid w:val="00EE09BE"/>
    <w:rsid w:val="00EE3D9E"/>
    <w:rsid w:val="00F0283F"/>
    <w:rsid w:val="00F044F5"/>
    <w:rsid w:val="00F046BC"/>
    <w:rsid w:val="00F0512B"/>
    <w:rsid w:val="00F112FA"/>
    <w:rsid w:val="00F116BF"/>
    <w:rsid w:val="00F11DC7"/>
    <w:rsid w:val="00F1332C"/>
    <w:rsid w:val="00F135CC"/>
    <w:rsid w:val="00F1525A"/>
    <w:rsid w:val="00F154D0"/>
    <w:rsid w:val="00F156E6"/>
    <w:rsid w:val="00F16D66"/>
    <w:rsid w:val="00F25501"/>
    <w:rsid w:val="00F33E03"/>
    <w:rsid w:val="00F4069D"/>
    <w:rsid w:val="00F46AB9"/>
    <w:rsid w:val="00F508E5"/>
    <w:rsid w:val="00F62092"/>
    <w:rsid w:val="00F62E35"/>
    <w:rsid w:val="00F641FE"/>
    <w:rsid w:val="00F70969"/>
    <w:rsid w:val="00F70AF9"/>
    <w:rsid w:val="00F7338F"/>
    <w:rsid w:val="00F828EE"/>
    <w:rsid w:val="00F84788"/>
    <w:rsid w:val="00F90345"/>
    <w:rsid w:val="00F91C17"/>
    <w:rsid w:val="00F930B5"/>
    <w:rsid w:val="00F93FE7"/>
    <w:rsid w:val="00F9595A"/>
    <w:rsid w:val="00FA0806"/>
    <w:rsid w:val="00FA3C62"/>
    <w:rsid w:val="00FA62EB"/>
    <w:rsid w:val="00FA6C20"/>
    <w:rsid w:val="00FB37B4"/>
    <w:rsid w:val="00FB5A97"/>
    <w:rsid w:val="00FC0784"/>
    <w:rsid w:val="00FC11C4"/>
    <w:rsid w:val="00FC2488"/>
    <w:rsid w:val="00FC59B7"/>
    <w:rsid w:val="00FC6F5E"/>
    <w:rsid w:val="00FC74A2"/>
    <w:rsid w:val="00FD06DE"/>
    <w:rsid w:val="00FD259F"/>
    <w:rsid w:val="00FD2FEE"/>
    <w:rsid w:val="00FD4BEB"/>
    <w:rsid w:val="00FD67B5"/>
    <w:rsid w:val="00FD6867"/>
    <w:rsid w:val="00FE1730"/>
    <w:rsid w:val="00FE3459"/>
    <w:rsid w:val="00FE69F5"/>
    <w:rsid w:val="00FF33CF"/>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est"/>
    <w:qFormat/>
    <w:rsid w:val="00BB78C7"/>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rsid w:val="00770354"/>
    <w:rPr>
      <w:rFonts w:ascii="Times New Roman" w:hAnsi="Times New Roman" w:cs="Times New Roman"/>
    </w:rPr>
  </w:style>
  <w:style w:type="paragraph" w:customStyle="1" w:styleId="EndNoteBibliographyTitle">
    <w:name w:val="EndNote Bibliography Title"/>
    <w:basedOn w:val="Normal"/>
    <w:rsid w:val="00770354"/>
    <w:pPr>
      <w:jc w:val="center"/>
    </w:pPr>
    <w:rPr>
      <w:rFonts w:ascii="Times New Roman" w:hAnsi="Times New Roman" w:cs="Times New Roman"/>
    </w:rPr>
  </w:style>
  <w:style w:type="character" w:styleId="Hyperlink">
    <w:name w:val="Hyperlink"/>
    <w:basedOn w:val="DefaultParagraphFont"/>
    <w:uiPriority w:val="99"/>
    <w:unhideWhenUsed/>
    <w:rsid w:val="00BB78C7"/>
    <w:rPr>
      <w:color w:val="0563C1" w:themeColor="hyperlink"/>
      <w:u w:val="single"/>
    </w:rPr>
  </w:style>
  <w:style w:type="character" w:styleId="LineNumber">
    <w:name w:val="line number"/>
    <w:basedOn w:val="DefaultParagraphFont"/>
    <w:uiPriority w:val="99"/>
    <w:semiHidden/>
    <w:unhideWhenUsed/>
    <w:rsid w:val="00BB78C7"/>
  </w:style>
  <w:style w:type="character" w:styleId="CommentReference">
    <w:name w:val="annotation reference"/>
    <w:basedOn w:val="DefaultParagraphFont"/>
    <w:uiPriority w:val="99"/>
    <w:semiHidden/>
    <w:unhideWhenUsed/>
    <w:rsid w:val="00DB726C"/>
    <w:rPr>
      <w:sz w:val="18"/>
      <w:szCs w:val="18"/>
    </w:rPr>
  </w:style>
  <w:style w:type="paragraph" w:styleId="CommentText">
    <w:name w:val="annotation text"/>
    <w:basedOn w:val="Normal"/>
    <w:link w:val="CommentTextChar"/>
    <w:uiPriority w:val="99"/>
    <w:semiHidden/>
    <w:unhideWhenUsed/>
    <w:rsid w:val="00DB726C"/>
  </w:style>
  <w:style w:type="character" w:customStyle="1" w:styleId="CommentTextChar">
    <w:name w:val="Comment Text Char"/>
    <w:basedOn w:val="DefaultParagraphFont"/>
    <w:link w:val="CommentText"/>
    <w:uiPriority w:val="99"/>
    <w:semiHidden/>
    <w:rsid w:val="00DB726C"/>
    <w:rPr>
      <w:rFonts w:ascii="Cambria" w:hAnsi="Cambria"/>
    </w:rPr>
  </w:style>
  <w:style w:type="paragraph" w:styleId="CommentSubject">
    <w:name w:val="annotation subject"/>
    <w:basedOn w:val="CommentText"/>
    <w:next w:val="CommentText"/>
    <w:link w:val="CommentSubjectChar"/>
    <w:uiPriority w:val="99"/>
    <w:semiHidden/>
    <w:unhideWhenUsed/>
    <w:rsid w:val="00DB726C"/>
    <w:rPr>
      <w:b/>
      <w:bCs/>
      <w:sz w:val="20"/>
      <w:szCs w:val="20"/>
    </w:rPr>
  </w:style>
  <w:style w:type="character" w:customStyle="1" w:styleId="CommentSubjectChar">
    <w:name w:val="Comment Subject Char"/>
    <w:basedOn w:val="CommentTextChar"/>
    <w:link w:val="CommentSubject"/>
    <w:uiPriority w:val="99"/>
    <w:semiHidden/>
    <w:rsid w:val="00DB726C"/>
    <w:rPr>
      <w:rFonts w:ascii="Cambria" w:hAnsi="Cambria"/>
      <w:b/>
      <w:bCs/>
      <w:sz w:val="20"/>
      <w:szCs w:val="20"/>
    </w:rPr>
  </w:style>
  <w:style w:type="paragraph" w:styleId="BalloonText">
    <w:name w:val="Balloon Text"/>
    <w:basedOn w:val="Normal"/>
    <w:link w:val="BalloonTextChar"/>
    <w:uiPriority w:val="99"/>
    <w:semiHidden/>
    <w:unhideWhenUsed/>
    <w:rsid w:val="00DB72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726C"/>
    <w:rPr>
      <w:rFonts w:ascii="Times New Roman" w:hAnsi="Times New Roman" w:cs="Times New Roman"/>
      <w:sz w:val="18"/>
      <w:szCs w:val="18"/>
    </w:rPr>
  </w:style>
  <w:style w:type="table" w:styleId="TableGrid">
    <w:name w:val="Table Grid"/>
    <w:basedOn w:val="TableNormal"/>
    <w:uiPriority w:val="39"/>
    <w:rsid w:val="00027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E54"/>
    <w:pPr>
      <w:ind w:left="720"/>
      <w:contextualSpacing/>
    </w:pPr>
  </w:style>
  <w:style w:type="paragraph" w:styleId="Revision">
    <w:name w:val="Revision"/>
    <w:hidden/>
    <w:uiPriority w:val="99"/>
    <w:semiHidden/>
    <w:rsid w:val="00944F65"/>
    <w:rPr>
      <w:rFonts w:ascii="Cambria" w:hAnsi="Cambria"/>
    </w:rPr>
  </w:style>
  <w:style w:type="paragraph" w:styleId="DocumentMap">
    <w:name w:val="Document Map"/>
    <w:basedOn w:val="Normal"/>
    <w:link w:val="DocumentMapChar"/>
    <w:uiPriority w:val="99"/>
    <w:semiHidden/>
    <w:unhideWhenUsed/>
    <w:rsid w:val="00AE4CC8"/>
    <w:rPr>
      <w:rFonts w:ascii="Times New Roman" w:hAnsi="Times New Roman" w:cs="Times New Roman"/>
    </w:rPr>
  </w:style>
  <w:style w:type="character" w:customStyle="1" w:styleId="DocumentMapChar">
    <w:name w:val="Document Map Char"/>
    <w:basedOn w:val="DefaultParagraphFont"/>
    <w:link w:val="DocumentMap"/>
    <w:uiPriority w:val="99"/>
    <w:semiHidden/>
    <w:rsid w:val="00AE4CC8"/>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est"/>
    <w:qFormat/>
    <w:rsid w:val="00BB78C7"/>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rsid w:val="00770354"/>
    <w:rPr>
      <w:rFonts w:ascii="Times New Roman" w:hAnsi="Times New Roman" w:cs="Times New Roman"/>
    </w:rPr>
  </w:style>
  <w:style w:type="paragraph" w:customStyle="1" w:styleId="EndNoteBibliographyTitle">
    <w:name w:val="EndNote Bibliography Title"/>
    <w:basedOn w:val="Normal"/>
    <w:rsid w:val="00770354"/>
    <w:pPr>
      <w:jc w:val="center"/>
    </w:pPr>
    <w:rPr>
      <w:rFonts w:ascii="Times New Roman" w:hAnsi="Times New Roman" w:cs="Times New Roman"/>
    </w:rPr>
  </w:style>
  <w:style w:type="character" w:styleId="Hyperlink">
    <w:name w:val="Hyperlink"/>
    <w:basedOn w:val="DefaultParagraphFont"/>
    <w:uiPriority w:val="99"/>
    <w:unhideWhenUsed/>
    <w:rsid w:val="00BB78C7"/>
    <w:rPr>
      <w:color w:val="0563C1" w:themeColor="hyperlink"/>
      <w:u w:val="single"/>
    </w:rPr>
  </w:style>
  <w:style w:type="character" w:styleId="LineNumber">
    <w:name w:val="line number"/>
    <w:basedOn w:val="DefaultParagraphFont"/>
    <w:uiPriority w:val="99"/>
    <w:semiHidden/>
    <w:unhideWhenUsed/>
    <w:rsid w:val="00BB78C7"/>
  </w:style>
  <w:style w:type="character" w:styleId="CommentReference">
    <w:name w:val="annotation reference"/>
    <w:basedOn w:val="DefaultParagraphFont"/>
    <w:uiPriority w:val="99"/>
    <w:semiHidden/>
    <w:unhideWhenUsed/>
    <w:rsid w:val="00DB726C"/>
    <w:rPr>
      <w:sz w:val="18"/>
      <w:szCs w:val="18"/>
    </w:rPr>
  </w:style>
  <w:style w:type="paragraph" w:styleId="CommentText">
    <w:name w:val="annotation text"/>
    <w:basedOn w:val="Normal"/>
    <w:link w:val="CommentTextChar"/>
    <w:uiPriority w:val="99"/>
    <w:semiHidden/>
    <w:unhideWhenUsed/>
    <w:rsid w:val="00DB726C"/>
  </w:style>
  <w:style w:type="character" w:customStyle="1" w:styleId="CommentTextChar">
    <w:name w:val="Comment Text Char"/>
    <w:basedOn w:val="DefaultParagraphFont"/>
    <w:link w:val="CommentText"/>
    <w:uiPriority w:val="99"/>
    <w:semiHidden/>
    <w:rsid w:val="00DB726C"/>
    <w:rPr>
      <w:rFonts w:ascii="Cambria" w:hAnsi="Cambria"/>
    </w:rPr>
  </w:style>
  <w:style w:type="paragraph" w:styleId="CommentSubject">
    <w:name w:val="annotation subject"/>
    <w:basedOn w:val="CommentText"/>
    <w:next w:val="CommentText"/>
    <w:link w:val="CommentSubjectChar"/>
    <w:uiPriority w:val="99"/>
    <w:semiHidden/>
    <w:unhideWhenUsed/>
    <w:rsid w:val="00DB726C"/>
    <w:rPr>
      <w:b/>
      <w:bCs/>
      <w:sz w:val="20"/>
      <w:szCs w:val="20"/>
    </w:rPr>
  </w:style>
  <w:style w:type="character" w:customStyle="1" w:styleId="CommentSubjectChar">
    <w:name w:val="Comment Subject Char"/>
    <w:basedOn w:val="CommentTextChar"/>
    <w:link w:val="CommentSubject"/>
    <w:uiPriority w:val="99"/>
    <w:semiHidden/>
    <w:rsid w:val="00DB726C"/>
    <w:rPr>
      <w:rFonts w:ascii="Cambria" w:hAnsi="Cambria"/>
      <w:b/>
      <w:bCs/>
      <w:sz w:val="20"/>
      <w:szCs w:val="20"/>
    </w:rPr>
  </w:style>
  <w:style w:type="paragraph" w:styleId="BalloonText">
    <w:name w:val="Balloon Text"/>
    <w:basedOn w:val="Normal"/>
    <w:link w:val="BalloonTextChar"/>
    <w:uiPriority w:val="99"/>
    <w:semiHidden/>
    <w:unhideWhenUsed/>
    <w:rsid w:val="00DB72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726C"/>
    <w:rPr>
      <w:rFonts w:ascii="Times New Roman" w:hAnsi="Times New Roman" w:cs="Times New Roman"/>
      <w:sz w:val="18"/>
      <w:szCs w:val="18"/>
    </w:rPr>
  </w:style>
  <w:style w:type="table" w:styleId="TableGrid">
    <w:name w:val="Table Grid"/>
    <w:basedOn w:val="TableNormal"/>
    <w:uiPriority w:val="39"/>
    <w:rsid w:val="00027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E54"/>
    <w:pPr>
      <w:ind w:left="720"/>
      <w:contextualSpacing/>
    </w:pPr>
  </w:style>
  <w:style w:type="paragraph" w:styleId="Revision">
    <w:name w:val="Revision"/>
    <w:hidden/>
    <w:uiPriority w:val="99"/>
    <w:semiHidden/>
    <w:rsid w:val="00944F65"/>
    <w:rPr>
      <w:rFonts w:ascii="Cambria" w:hAnsi="Cambria"/>
    </w:rPr>
  </w:style>
  <w:style w:type="paragraph" w:styleId="DocumentMap">
    <w:name w:val="Document Map"/>
    <w:basedOn w:val="Normal"/>
    <w:link w:val="DocumentMapChar"/>
    <w:uiPriority w:val="99"/>
    <w:semiHidden/>
    <w:unhideWhenUsed/>
    <w:rsid w:val="00AE4CC8"/>
    <w:rPr>
      <w:rFonts w:ascii="Times New Roman" w:hAnsi="Times New Roman" w:cs="Times New Roman"/>
    </w:rPr>
  </w:style>
  <w:style w:type="character" w:customStyle="1" w:styleId="DocumentMapChar">
    <w:name w:val="Document Map Char"/>
    <w:basedOn w:val="DefaultParagraphFont"/>
    <w:link w:val="DocumentMap"/>
    <w:uiPriority w:val="99"/>
    <w:semiHidden/>
    <w:rsid w:val="00AE4CC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940131">
      <w:bodyDiv w:val="1"/>
      <w:marLeft w:val="0"/>
      <w:marRight w:val="0"/>
      <w:marTop w:val="0"/>
      <w:marBottom w:val="0"/>
      <w:divBdr>
        <w:top w:val="none" w:sz="0" w:space="0" w:color="auto"/>
        <w:left w:val="none" w:sz="0" w:space="0" w:color="auto"/>
        <w:bottom w:val="none" w:sz="0" w:space="0" w:color="auto"/>
        <w:right w:val="none" w:sz="0" w:space="0" w:color="auto"/>
      </w:divBdr>
    </w:div>
    <w:div w:id="1094277048">
      <w:bodyDiv w:val="1"/>
      <w:marLeft w:val="0"/>
      <w:marRight w:val="0"/>
      <w:marTop w:val="0"/>
      <w:marBottom w:val="0"/>
      <w:divBdr>
        <w:top w:val="none" w:sz="0" w:space="0" w:color="auto"/>
        <w:left w:val="none" w:sz="0" w:space="0" w:color="auto"/>
        <w:bottom w:val="none" w:sz="0" w:space="0" w:color="auto"/>
        <w:right w:val="none" w:sz="0" w:space="0" w:color="auto"/>
      </w:divBdr>
    </w:div>
    <w:div w:id="2092504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image" Target="media/image5.jpeg"/><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charchu@ualberta.ca"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6180</Words>
  <Characters>35229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Charchuk</dc:creator>
  <cp:lastModifiedBy>ABMI</cp:lastModifiedBy>
  <cp:revision>2</cp:revision>
  <dcterms:created xsi:type="dcterms:W3CDTF">2017-05-05T02:31:00Z</dcterms:created>
  <dcterms:modified xsi:type="dcterms:W3CDTF">2017-05-05T02:31:00Z</dcterms:modified>
</cp:coreProperties>
</file>